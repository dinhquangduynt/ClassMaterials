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4F4" w:rsidRPr="00AD74DD" w:rsidRDefault="00AD74DD" w:rsidP="005F64F4">
      <w:pPr>
        <w:jc w:val="center"/>
        <w:rPr>
          <w:rFonts w:ascii="Times New Roman" w:hAnsi="Times New Roman" w:cs="Times New Roman"/>
          <w:sz w:val="28"/>
          <w:szCs w:val="28"/>
        </w:rPr>
      </w:pPr>
      <w:r w:rsidRPr="00AD74DD">
        <w:rPr>
          <w:rFonts w:ascii="Times New Roman" w:hAnsi="Times New Roman" w:cs="Times New Roman"/>
          <w:sz w:val="28"/>
          <w:szCs w:val="28"/>
        </w:rPr>
        <w:t>FOODAHOLIC</w:t>
      </w:r>
    </w:p>
    <w:p w:rsidR="00AD74DD" w:rsidRPr="00AD74DD" w:rsidRDefault="00BF31EB" w:rsidP="005F64F4">
      <w:pPr>
        <w:jc w:val="center"/>
        <w:rPr>
          <w:rFonts w:ascii="Times New Roman" w:hAnsi="Times New Roman" w:cs="Times New Roman"/>
          <w:sz w:val="28"/>
          <w:szCs w:val="28"/>
        </w:rPr>
      </w:pPr>
      <w:ins w:id="0" w:author="Dell" w:date="2018-10-06T09:13:00Z">
        <w:r>
          <w:rPr>
            <w:rFonts w:ascii="Times New Roman" w:hAnsi="Times New Roman" w:cs="Times New Roman"/>
            <w:sz w:val="28"/>
            <w:szCs w:val="28"/>
          </w:rPr>
          <w:t xml:space="preserve">(App for </w:t>
        </w:r>
      </w:ins>
      <w:r w:rsidR="00AD74DD" w:rsidRPr="00AD74DD">
        <w:rPr>
          <w:rFonts w:ascii="Times New Roman" w:hAnsi="Times New Roman" w:cs="Times New Roman"/>
          <w:sz w:val="28"/>
          <w:szCs w:val="28"/>
        </w:rPr>
        <w:t>Find – Discovery – Share</w:t>
      </w:r>
      <w:ins w:id="1" w:author="Dell" w:date="2018-10-06T09:13:00Z">
        <w:r>
          <w:rPr>
            <w:rFonts w:ascii="Times New Roman" w:hAnsi="Times New Roman" w:cs="Times New Roman"/>
            <w:sz w:val="28"/>
            <w:szCs w:val="28"/>
          </w:rPr>
          <w:t xml:space="preserve"> information of restaurant)</w:t>
        </w:r>
      </w:ins>
      <w:r w:rsidR="00AD74DD" w:rsidRPr="00AD74DD">
        <w:rPr>
          <w:rFonts w:ascii="Times New Roman" w:hAnsi="Times New Roman" w:cs="Times New Roman"/>
          <w:sz w:val="28"/>
          <w:szCs w:val="28"/>
        </w:rPr>
        <w:t xml:space="preserve"> </w:t>
      </w:r>
    </w:p>
    <w:p w:rsidR="00323D0C" w:rsidRPr="002F6C4A" w:rsidRDefault="00787F2A">
      <w:pPr>
        <w:pStyle w:val="ListParagraph"/>
        <w:numPr>
          <w:ilvl w:val="0"/>
          <w:numId w:val="3"/>
        </w:numPr>
        <w:rPr>
          <w:ins w:id="2" w:author="Dell" w:date="2018-10-05T21:59:00Z"/>
          <w:rFonts w:ascii="Times New Roman" w:hAnsi="Times New Roman" w:cs="Times New Roman"/>
          <w:b/>
          <w:sz w:val="28"/>
          <w:szCs w:val="28"/>
          <w:rPrChange w:id="3" w:author="Dell" w:date="2018-10-05T22:54:00Z">
            <w:rPr>
              <w:ins w:id="4" w:author="Dell" w:date="2018-10-05T21:59:00Z"/>
            </w:rPr>
          </w:rPrChange>
        </w:rPr>
        <w:pPrChange w:id="5" w:author="Dell" w:date="2018-10-05T21:59:00Z">
          <w:pPr/>
        </w:pPrChange>
      </w:pPr>
      <w:ins w:id="6" w:author="Dell" w:date="2018-10-05T22:44:00Z">
        <w:r w:rsidRPr="002F6C4A">
          <w:rPr>
            <w:rFonts w:ascii="Times New Roman" w:hAnsi="Times New Roman" w:cs="Times New Roman"/>
            <w:b/>
            <w:sz w:val="28"/>
            <w:szCs w:val="28"/>
            <w:rPrChange w:id="7" w:author="Dell" w:date="2018-10-05T22:54:00Z">
              <w:rPr>
                <w:rFonts w:ascii="Times New Roman" w:hAnsi="Times New Roman" w:cs="Times New Roman"/>
                <w:sz w:val="28"/>
                <w:szCs w:val="28"/>
              </w:rPr>
            </w:rPrChange>
          </w:rPr>
          <w:t xml:space="preserve">General </w:t>
        </w:r>
      </w:ins>
      <w:ins w:id="8" w:author="Dell" w:date="2018-10-05T21:59:00Z">
        <w:r w:rsidRPr="002F6C4A">
          <w:rPr>
            <w:rFonts w:ascii="Times New Roman" w:hAnsi="Times New Roman" w:cs="Times New Roman"/>
            <w:b/>
            <w:sz w:val="28"/>
            <w:szCs w:val="28"/>
            <w:rPrChange w:id="9" w:author="Dell" w:date="2018-10-05T22:54:00Z">
              <w:rPr>
                <w:rFonts w:ascii="Times New Roman" w:hAnsi="Times New Roman" w:cs="Times New Roman"/>
                <w:sz w:val="28"/>
                <w:szCs w:val="28"/>
              </w:rPr>
            </w:rPrChange>
          </w:rPr>
          <w:t>i</w:t>
        </w:r>
        <w:r w:rsidR="00323D0C" w:rsidRPr="002F6C4A">
          <w:rPr>
            <w:rFonts w:ascii="Times New Roman" w:hAnsi="Times New Roman" w:cs="Times New Roman"/>
            <w:b/>
            <w:sz w:val="28"/>
            <w:szCs w:val="28"/>
            <w:rPrChange w:id="10" w:author="Dell" w:date="2018-10-05T22:54:00Z">
              <w:rPr/>
            </w:rPrChange>
          </w:rPr>
          <w:t>ntroduc</w:t>
        </w:r>
        <w:r w:rsidRPr="002F6C4A">
          <w:rPr>
            <w:rFonts w:ascii="Times New Roman" w:hAnsi="Times New Roman" w:cs="Times New Roman"/>
            <w:b/>
            <w:sz w:val="28"/>
            <w:szCs w:val="28"/>
            <w:rPrChange w:id="11" w:author="Dell" w:date="2018-10-05T22:54:00Z">
              <w:rPr>
                <w:rFonts w:ascii="Times New Roman" w:hAnsi="Times New Roman" w:cs="Times New Roman"/>
                <w:sz w:val="28"/>
                <w:szCs w:val="28"/>
              </w:rPr>
            </w:rPrChange>
          </w:rPr>
          <w:t>tion</w:t>
        </w:r>
      </w:ins>
      <w:ins w:id="12" w:author="Dell" w:date="2018-10-06T09:43:00Z">
        <w:r w:rsidR="003D5D0D">
          <w:rPr>
            <w:rFonts w:ascii="Times New Roman" w:hAnsi="Times New Roman" w:cs="Times New Roman"/>
            <w:b/>
            <w:sz w:val="28"/>
            <w:szCs w:val="28"/>
          </w:rPr>
          <w:t>:</w:t>
        </w:r>
      </w:ins>
    </w:p>
    <w:p w:rsidR="00E91CE0" w:rsidRDefault="00D84FA4">
      <w:pPr>
        <w:rPr>
          <w:ins w:id="13" w:author="Dell" w:date="2018-10-05T21:59:00Z"/>
          <w:rFonts w:ascii="Times New Roman" w:hAnsi="Times New Roman" w:cs="Times New Roman"/>
          <w:sz w:val="28"/>
          <w:szCs w:val="28"/>
        </w:rPr>
      </w:pPr>
      <w:r w:rsidRPr="00AD74DD">
        <w:rPr>
          <w:rFonts w:ascii="Times New Roman" w:hAnsi="Times New Roman" w:cs="Times New Roman"/>
          <w:sz w:val="28"/>
          <w:szCs w:val="28"/>
        </w:rPr>
        <w:t>N</w:t>
      </w:r>
      <w:r w:rsidR="002D60B5" w:rsidRPr="00AD74DD">
        <w:rPr>
          <w:rFonts w:ascii="Times New Roman" w:hAnsi="Times New Roman" w:cs="Times New Roman"/>
          <w:sz w:val="28"/>
          <w:szCs w:val="28"/>
        </w:rPr>
        <w:t>owadays,</w:t>
      </w:r>
      <w:r w:rsidR="00AD74DD">
        <w:rPr>
          <w:rFonts w:ascii="Times New Roman" w:hAnsi="Times New Roman" w:cs="Times New Roman"/>
          <w:sz w:val="28"/>
          <w:szCs w:val="28"/>
        </w:rPr>
        <w:t xml:space="preserve"> when technology is more and more developing, the demand of human is also increasing</w:t>
      </w:r>
      <w:r w:rsidR="002D60B5" w:rsidRPr="00AD74DD">
        <w:rPr>
          <w:rFonts w:ascii="Times New Roman" w:hAnsi="Times New Roman" w:cs="Times New Roman"/>
          <w:sz w:val="28"/>
          <w:szCs w:val="28"/>
        </w:rPr>
        <w:t>.</w:t>
      </w:r>
      <w:r w:rsidR="00AD74DD">
        <w:rPr>
          <w:rFonts w:ascii="Times New Roman" w:hAnsi="Times New Roman" w:cs="Times New Roman"/>
          <w:sz w:val="28"/>
          <w:szCs w:val="28"/>
        </w:rPr>
        <w:t xml:space="preserve"> In the past, if people wanted to go out for eating or drinking coffee with friends, they usually went around and entered into a restaurant seem to be good, or they just went to the familiar ones. But now, before going out, most of people pick up their smart phones and search for a suitable restaurant in the internet.</w:t>
      </w:r>
      <w:r w:rsidR="002D60B5" w:rsidRPr="00AD74DD">
        <w:rPr>
          <w:rFonts w:ascii="Times New Roman" w:hAnsi="Times New Roman" w:cs="Times New Roman"/>
          <w:sz w:val="28"/>
          <w:szCs w:val="28"/>
        </w:rPr>
        <w:t xml:space="preserve"> However, in</w:t>
      </w:r>
      <w:r w:rsidRPr="00AD74DD">
        <w:rPr>
          <w:rFonts w:ascii="Times New Roman" w:hAnsi="Times New Roman" w:cs="Times New Roman"/>
          <w:sz w:val="28"/>
          <w:szCs w:val="28"/>
        </w:rPr>
        <w:t>s</w:t>
      </w:r>
      <w:r w:rsidR="002D60B5" w:rsidRPr="00AD74DD">
        <w:rPr>
          <w:rFonts w:ascii="Times New Roman" w:hAnsi="Times New Roman" w:cs="Times New Roman"/>
          <w:sz w:val="28"/>
          <w:szCs w:val="28"/>
        </w:rPr>
        <w:t>tead of searching for</w:t>
      </w:r>
      <w:r w:rsidR="00AD74DD" w:rsidRPr="00AD74DD">
        <w:rPr>
          <w:rFonts w:ascii="Times New Roman" w:hAnsi="Times New Roman" w:cs="Times New Roman"/>
          <w:sz w:val="28"/>
          <w:szCs w:val="28"/>
        </w:rPr>
        <w:t xml:space="preserve"> the various websites</w:t>
      </w:r>
      <w:r w:rsidR="002D60B5" w:rsidRPr="00AD74DD">
        <w:rPr>
          <w:rFonts w:ascii="Times New Roman" w:hAnsi="Times New Roman" w:cs="Times New Roman"/>
          <w:sz w:val="28"/>
          <w:szCs w:val="28"/>
        </w:rPr>
        <w:t xml:space="preserve"> of each restaurant to find the service you want, now users can use only one app that can help us</w:t>
      </w:r>
      <w:ins w:id="14" w:author="Dell" w:date="2018-10-05T22:56:00Z">
        <w:r w:rsidR="002F6C4A">
          <w:rPr>
            <w:rFonts w:ascii="Times New Roman" w:hAnsi="Times New Roman" w:cs="Times New Roman"/>
            <w:sz w:val="28"/>
            <w:szCs w:val="28"/>
          </w:rPr>
          <w:t xml:space="preserve"> </w:t>
        </w:r>
      </w:ins>
      <w:del w:id="15" w:author="Dell" w:date="2018-10-05T22:56:00Z">
        <w:r w:rsidR="002D60B5" w:rsidRPr="00AD74DD" w:rsidDel="002F6C4A">
          <w:rPr>
            <w:rFonts w:ascii="Times New Roman" w:hAnsi="Times New Roman" w:cs="Times New Roman"/>
            <w:sz w:val="28"/>
            <w:szCs w:val="28"/>
          </w:rPr>
          <w:delText xml:space="preserve">  </w:delText>
        </w:r>
      </w:del>
      <w:r w:rsidR="002D60B5" w:rsidRPr="00AD74DD">
        <w:rPr>
          <w:rFonts w:ascii="Times New Roman" w:hAnsi="Times New Roman" w:cs="Times New Roman"/>
          <w:sz w:val="28"/>
          <w:szCs w:val="28"/>
        </w:rPr>
        <w:t>find out all the needed information.</w:t>
      </w:r>
      <w:r w:rsidR="007C0E4B" w:rsidRPr="00AD74DD">
        <w:rPr>
          <w:rFonts w:ascii="Times New Roman" w:hAnsi="Times New Roman" w:cs="Times New Roman"/>
          <w:sz w:val="28"/>
          <w:szCs w:val="28"/>
        </w:rPr>
        <w:t xml:space="preserve"> The created app</w:t>
      </w:r>
      <w:r w:rsidR="002D60B5" w:rsidRPr="00AD74DD">
        <w:rPr>
          <w:rFonts w:ascii="Times New Roman" w:hAnsi="Times New Roman" w:cs="Times New Roman"/>
          <w:sz w:val="28"/>
          <w:szCs w:val="28"/>
        </w:rPr>
        <w:t xml:space="preserve"> is responsible for updating, synthesizing, and containing as much information as possible.</w:t>
      </w:r>
      <w:r w:rsidR="00AD74DD">
        <w:rPr>
          <w:rFonts w:ascii="Times New Roman" w:hAnsi="Times New Roman" w:cs="Times New Roman"/>
          <w:sz w:val="28"/>
          <w:szCs w:val="28"/>
        </w:rPr>
        <w:t xml:space="preserve"> </w:t>
      </w:r>
    </w:p>
    <w:p w:rsidR="00323D0C" w:rsidRPr="002F6C4A" w:rsidRDefault="00323D0C">
      <w:pPr>
        <w:pStyle w:val="ListParagraph"/>
        <w:numPr>
          <w:ilvl w:val="0"/>
          <w:numId w:val="3"/>
        </w:numPr>
        <w:rPr>
          <w:ins w:id="16" w:author="Dell" w:date="2018-10-05T22:04:00Z"/>
          <w:rFonts w:ascii="Times New Roman" w:hAnsi="Times New Roman" w:cs="Times New Roman"/>
          <w:b/>
          <w:sz w:val="28"/>
          <w:szCs w:val="28"/>
          <w:rPrChange w:id="17" w:author="Dell" w:date="2018-10-05T22:55:00Z">
            <w:rPr>
              <w:ins w:id="18" w:author="Dell" w:date="2018-10-05T22:04:00Z"/>
              <w:rFonts w:ascii="Times New Roman" w:hAnsi="Times New Roman" w:cs="Times New Roman"/>
              <w:sz w:val="28"/>
              <w:szCs w:val="28"/>
            </w:rPr>
          </w:rPrChange>
        </w:rPr>
        <w:pPrChange w:id="19" w:author="Dell" w:date="2018-10-05T22:00:00Z">
          <w:pPr/>
        </w:pPrChange>
      </w:pPr>
      <w:ins w:id="20" w:author="Dell" w:date="2018-10-05T22:00:00Z">
        <w:r w:rsidRPr="002F6C4A">
          <w:rPr>
            <w:rFonts w:ascii="Times New Roman" w:hAnsi="Times New Roman" w:cs="Times New Roman"/>
            <w:b/>
            <w:sz w:val="28"/>
            <w:szCs w:val="28"/>
            <w:rPrChange w:id="21" w:author="Dell" w:date="2018-10-05T22:55:00Z">
              <w:rPr/>
            </w:rPrChange>
          </w:rPr>
          <w:t>Main Functions:</w:t>
        </w:r>
      </w:ins>
    </w:p>
    <w:p w:rsidR="00DC2759" w:rsidRPr="00DC2759" w:rsidRDefault="00323D0C" w:rsidP="00DC2759">
      <w:pPr>
        <w:pStyle w:val="HTMLPreformatted"/>
        <w:shd w:val="clear" w:color="auto" w:fill="FFFFFF"/>
        <w:rPr>
          <w:ins w:id="22" w:author="Dell" w:date="2018-10-05T22:12:00Z"/>
          <w:rFonts w:ascii="inherit" w:hAnsi="inherit"/>
          <w:color w:val="212121"/>
        </w:rPr>
      </w:pPr>
      <w:ins w:id="23" w:author="Dell" w:date="2018-10-05T22:04:00Z">
        <w:r>
          <w:rPr>
            <w:rFonts w:ascii="Times New Roman" w:hAnsi="Times New Roman" w:cs="Times New Roman"/>
            <w:sz w:val="28"/>
            <w:szCs w:val="28"/>
          </w:rPr>
          <w:t>This application is used for find, d</w:t>
        </w:r>
        <w:r w:rsidR="00DC2759">
          <w:rPr>
            <w:rFonts w:ascii="Times New Roman" w:hAnsi="Times New Roman" w:cs="Times New Roman"/>
            <w:sz w:val="28"/>
            <w:szCs w:val="28"/>
          </w:rPr>
          <w:t xml:space="preserve">iscovery and share information about </w:t>
        </w:r>
        <w:r>
          <w:rPr>
            <w:rFonts w:ascii="Times New Roman" w:hAnsi="Times New Roman" w:cs="Times New Roman"/>
            <w:sz w:val="28"/>
            <w:szCs w:val="28"/>
          </w:rPr>
          <w:t xml:space="preserve">restaurant, </w:t>
        </w:r>
      </w:ins>
      <w:ins w:id="24" w:author="Dell" w:date="2018-10-05T22:05:00Z">
        <w:r>
          <w:rPr>
            <w:rFonts w:ascii="Times New Roman" w:hAnsi="Times New Roman" w:cs="Times New Roman"/>
            <w:sz w:val="28"/>
            <w:szCs w:val="28"/>
          </w:rPr>
          <w:t>café</w:t>
        </w:r>
      </w:ins>
      <w:ins w:id="25" w:author="Dell" w:date="2018-10-05T22:04:00Z">
        <w:r>
          <w:rPr>
            <w:rFonts w:ascii="Times New Roman" w:hAnsi="Times New Roman" w:cs="Times New Roman"/>
            <w:sz w:val="28"/>
            <w:szCs w:val="28"/>
          </w:rPr>
          <w:t xml:space="preserve"> or any interesting places. So,</w:t>
        </w:r>
      </w:ins>
      <w:ins w:id="26" w:author="Dell" w:date="2018-10-05T22:05:00Z">
        <w:r w:rsidR="00DC2759">
          <w:rPr>
            <w:rFonts w:ascii="Times New Roman" w:hAnsi="Times New Roman" w:cs="Times New Roman"/>
            <w:sz w:val="28"/>
            <w:szCs w:val="28"/>
          </w:rPr>
          <w:t xml:space="preserve"> it has</w:t>
        </w:r>
        <w:r w:rsidR="00787F2A">
          <w:rPr>
            <w:rFonts w:ascii="Times New Roman" w:hAnsi="Times New Roman" w:cs="Times New Roman"/>
            <w:sz w:val="28"/>
            <w:szCs w:val="28"/>
          </w:rPr>
          <w:t xml:space="preserve"> 7</w:t>
        </w:r>
        <w:r>
          <w:rPr>
            <w:rFonts w:ascii="Times New Roman" w:hAnsi="Times New Roman" w:cs="Times New Roman"/>
            <w:sz w:val="28"/>
            <w:szCs w:val="28"/>
          </w:rPr>
          <w:t xml:space="preserve"> main function to</w:t>
        </w:r>
      </w:ins>
      <w:ins w:id="27" w:author="Dell" w:date="2018-10-05T22:10:00Z">
        <w:r w:rsidR="00DC2759">
          <w:rPr>
            <w:rFonts w:ascii="Times New Roman" w:hAnsi="Times New Roman" w:cs="Times New Roman"/>
            <w:sz w:val="28"/>
            <w:szCs w:val="28"/>
          </w:rPr>
          <w:t xml:space="preserve"> </w:t>
        </w:r>
      </w:ins>
      <w:ins w:id="28" w:author="Dell" w:date="2018-10-05T22:12:00Z">
        <w:r w:rsidR="00DC2759" w:rsidRPr="00DC2759">
          <w:rPr>
            <w:rFonts w:ascii="Times New Roman" w:hAnsi="Times New Roman" w:cs="Times New Roman" w:hint="eastAsia"/>
            <w:color w:val="212121"/>
            <w:sz w:val="28"/>
            <w:szCs w:val="28"/>
            <w:lang w:val="vi-VN"/>
            <w:rPrChange w:id="29" w:author="Dell" w:date="2018-10-05T22:12:00Z">
              <w:rPr>
                <w:rFonts w:ascii="inherit" w:eastAsiaTheme="minorEastAsia" w:hAnsi="inherit" w:cstheme="minorBidi" w:hint="eastAsia"/>
                <w:color w:val="212121"/>
                <w:sz w:val="22"/>
                <w:szCs w:val="22"/>
                <w:lang w:val="vi-VN" w:eastAsia="ja-JP"/>
              </w:rPr>
            </w:rPrChange>
          </w:rPr>
          <w:t>execute the following request</w:t>
        </w:r>
        <w:r w:rsidR="002F6C4A">
          <w:rPr>
            <w:rFonts w:ascii="Times New Roman" w:hAnsi="Times New Roman" w:cs="Times New Roman"/>
            <w:color w:val="212121"/>
            <w:sz w:val="28"/>
            <w:szCs w:val="28"/>
          </w:rPr>
          <w:t xml:space="preserve"> (</w:t>
        </w:r>
        <w:r w:rsidR="00DC2759">
          <w:rPr>
            <w:rFonts w:ascii="Times New Roman" w:hAnsi="Times New Roman" w:cs="Times New Roman"/>
            <w:color w:val="212121"/>
            <w:sz w:val="28"/>
            <w:szCs w:val="28"/>
          </w:rPr>
          <w:t>find, discovery and share)</w:t>
        </w:r>
      </w:ins>
      <w:ins w:id="30" w:author="Dell" w:date="2018-10-05T22:13:00Z">
        <w:r w:rsidR="00DC2759">
          <w:rPr>
            <w:rFonts w:ascii="Times New Roman" w:hAnsi="Times New Roman" w:cs="Times New Roman"/>
            <w:color w:val="212121"/>
            <w:sz w:val="28"/>
            <w:szCs w:val="28"/>
          </w:rPr>
          <w:t>:</w:t>
        </w:r>
      </w:ins>
    </w:p>
    <w:p w:rsidR="00323D0C" w:rsidRPr="00323D0C" w:rsidRDefault="00323D0C">
      <w:pPr>
        <w:pStyle w:val="ListParagraph"/>
        <w:rPr>
          <w:ins w:id="31" w:author="Dell" w:date="2018-10-05T22:00:00Z"/>
          <w:rFonts w:ascii="Times New Roman" w:hAnsi="Times New Roman" w:cs="Times New Roman"/>
          <w:sz w:val="28"/>
          <w:szCs w:val="28"/>
          <w:rPrChange w:id="32" w:author="Dell" w:date="2018-10-05T22:00:00Z">
            <w:rPr>
              <w:ins w:id="33" w:author="Dell" w:date="2018-10-05T22:00:00Z"/>
            </w:rPr>
          </w:rPrChange>
        </w:rPr>
        <w:pPrChange w:id="34" w:author="Dell" w:date="2018-10-05T22:04:00Z">
          <w:pPr/>
        </w:pPrChange>
      </w:pPr>
      <w:ins w:id="35" w:author="Dell" w:date="2018-10-05T22:05:00Z">
        <w:r>
          <w:rPr>
            <w:rFonts w:ascii="Times New Roman" w:hAnsi="Times New Roman" w:cs="Times New Roman"/>
            <w:sz w:val="28"/>
            <w:szCs w:val="28"/>
          </w:rPr>
          <w:t xml:space="preserve"> </w:t>
        </w:r>
      </w:ins>
    </w:p>
    <w:p w:rsidR="00323D0C" w:rsidRPr="00323D0C" w:rsidDel="00DC2759" w:rsidRDefault="00323D0C">
      <w:pPr>
        <w:pStyle w:val="ListParagraph"/>
        <w:rPr>
          <w:del w:id="36" w:author="Dell" w:date="2018-10-05T22:13:00Z"/>
          <w:rFonts w:ascii="Times New Roman" w:hAnsi="Times New Roman" w:cs="Times New Roman"/>
          <w:sz w:val="28"/>
          <w:szCs w:val="28"/>
          <w:rPrChange w:id="37" w:author="Dell" w:date="2018-10-05T22:00:00Z">
            <w:rPr>
              <w:del w:id="38" w:author="Dell" w:date="2018-10-05T22:13:00Z"/>
            </w:rPr>
          </w:rPrChange>
        </w:rPr>
        <w:pPrChange w:id="39" w:author="Dell" w:date="2018-10-05T22:00:00Z">
          <w:pPr/>
        </w:pPrChange>
      </w:pPr>
    </w:p>
    <w:p w:rsidR="007C0E4B" w:rsidRPr="00AD74DD" w:rsidRDefault="007B60B3">
      <w:pPr>
        <w:rPr>
          <w:rFonts w:ascii="Times New Roman" w:hAnsi="Times New Roman" w:cs="Times New Roman"/>
          <w:sz w:val="28"/>
          <w:szCs w:val="28"/>
        </w:rPr>
      </w:pPr>
      <w:r w:rsidRPr="00AD74DD">
        <w:rPr>
          <w:rFonts w:ascii="Times New Roman" w:hAnsi="Times New Roman" w:cs="Times New Roman"/>
          <w:sz w:val="28"/>
          <w:szCs w:val="28"/>
        </w:rPr>
        <w:t>1.</w:t>
      </w:r>
      <w:ins w:id="40" w:author="Dell" w:date="2018-10-05T22:55:00Z">
        <w:r w:rsidR="002F6C4A">
          <w:rPr>
            <w:rFonts w:ascii="Times New Roman" w:hAnsi="Times New Roman" w:cs="Times New Roman"/>
            <w:sz w:val="28"/>
            <w:szCs w:val="28"/>
          </w:rPr>
          <w:t xml:space="preserve"> </w:t>
        </w:r>
      </w:ins>
      <w:r w:rsidR="007C0E4B" w:rsidRPr="00AD74DD">
        <w:rPr>
          <w:rFonts w:ascii="Times New Roman" w:hAnsi="Times New Roman" w:cs="Times New Roman"/>
          <w:sz w:val="28"/>
          <w:szCs w:val="28"/>
        </w:rPr>
        <w:t>Classify restaurants by location: The function allows users to filter places to search by city area, district, near area</w:t>
      </w:r>
      <w:ins w:id="41" w:author="Dell" w:date="2018-10-05T22:13:00Z">
        <w:r w:rsidR="00DC2759">
          <w:rPr>
            <w:rFonts w:ascii="Times New Roman" w:hAnsi="Times New Roman" w:cs="Times New Roman"/>
            <w:sz w:val="28"/>
            <w:szCs w:val="28"/>
          </w:rPr>
          <w:t>, etc</w:t>
        </w:r>
      </w:ins>
      <w:del w:id="42" w:author="Dell" w:date="2018-10-05T22:13:00Z">
        <w:r w:rsidR="007C0E4B" w:rsidRPr="00AD74DD" w:rsidDel="00DC2759">
          <w:rPr>
            <w:rFonts w:ascii="Times New Roman" w:hAnsi="Times New Roman" w:cs="Times New Roman"/>
            <w:sz w:val="28"/>
            <w:szCs w:val="28"/>
          </w:rPr>
          <w:delText xml:space="preserve"> </w:delText>
        </w:r>
      </w:del>
      <w:r w:rsidR="007C0E4B" w:rsidRPr="00AD74DD">
        <w:rPr>
          <w:rFonts w:ascii="Times New Roman" w:hAnsi="Times New Roman" w:cs="Times New Roman"/>
          <w:sz w:val="28"/>
          <w:szCs w:val="28"/>
        </w:rPr>
        <w:t xml:space="preserve"> ... Google Maps integration site allows users to easily find the exact location on the map follow the provided address, display the directions when click on the information</w:t>
      </w:r>
      <w:ins w:id="43" w:author="Dell" w:date="2018-10-05T22:14:00Z">
        <w:r w:rsidR="00DC2759">
          <w:rPr>
            <w:rFonts w:ascii="Times New Roman" w:hAnsi="Times New Roman" w:cs="Times New Roman"/>
            <w:sz w:val="28"/>
            <w:szCs w:val="28"/>
          </w:rPr>
          <w:t>.</w:t>
        </w:r>
      </w:ins>
      <w:del w:id="44" w:author="Dell" w:date="2018-10-05T22:14:00Z">
        <w:r w:rsidR="007C0E4B" w:rsidRPr="00AD74DD" w:rsidDel="00DC2759">
          <w:rPr>
            <w:rFonts w:ascii="Times New Roman" w:hAnsi="Times New Roman" w:cs="Times New Roman"/>
            <w:sz w:val="28"/>
            <w:szCs w:val="28"/>
          </w:rPr>
          <w:delText xml:space="preserve"> </w:delText>
        </w:r>
      </w:del>
      <w:del w:id="45" w:author="Dell" w:date="2018-10-05T22:13:00Z">
        <w:r w:rsidR="007C0E4B" w:rsidRPr="00AD74DD" w:rsidDel="00DC2759">
          <w:rPr>
            <w:rFonts w:ascii="Times New Roman" w:hAnsi="Times New Roman" w:cs="Times New Roman"/>
            <w:sz w:val="28"/>
            <w:szCs w:val="28"/>
          </w:rPr>
          <w:delText>...</w:delText>
        </w:r>
      </w:del>
    </w:p>
    <w:p w:rsidR="007C0E4B" w:rsidRPr="00AD74DD" w:rsidRDefault="007B60B3">
      <w:pPr>
        <w:rPr>
          <w:rFonts w:ascii="Times New Roman" w:hAnsi="Times New Roman" w:cs="Times New Roman"/>
          <w:sz w:val="28"/>
          <w:szCs w:val="28"/>
        </w:rPr>
      </w:pPr>
      <w:r w:rsidRPr="00AD74DD">
        <w:rPr>
          <w:rFonts w:ascii="Times New Roman" w:hAnsi="Times New Roman" w:cs="Times New Roman"/>
          <w:sz w:val="28"/>
          <w:szCs w:val="28"/>
        </w:rPr>
        <w:t>2.</w:t>
      </w:r>
      <w:ins w:id="46" w:author="Dell" w:date="2018-10-05T22:55:00Z">
        <w:r w:rsidR="002F6C4A">
          <w:rPr>
            <w:rFonts w:ascii="Times New Roman" w:hAnsi="Times New Roman" w:cs="Times New Roman"/>
            <w:sz w:val="28"/>
            <w:szCs w:val="28"/>
          </w:rPr>
          <w:t xml:space="preserve"> </w:t>
        </w:r>
      </w:ins>
      <w:r w:rsidR="007C0E4B" w:rsidRPr="00AD74DD">
        <w:rPr>
          <w:rFonts w:ascii="Times New Roman" w:hAnsi="Times New Roman" w:cs="Times New Roman"/>
          <w:sz w:val="28"/>
          <w:szCs w:val="28"/>
        </w:rPr>
        <w:t>Category classification: In addition to searching by location, search by category classification is also used. The list of eateries, beverages is</w:t>
      </w:r>
      <w:ins w:id="47" w:author="Dell" w:date="2018-10-05T22:56:00Z">
        <w:r w:rsidR="002F6C4A">
          <w:rPr>
            <w:rFonts w:ascii="Times New Roman" w:hAnsi="Times New Roman" w:cs="Times New Roman"/>
            <w:sz w:val="28"/>
            <w:szCs w:val="28"/>
          </w:rPr>
          <w:t xml:space="preserve"> </w:t>
        </w:r>
      </w:ins>
      <w:del w:id="48" w:author="Dell" w:date="2018-10-05T22:56:00Z">
        <w:r w:rsidR="007C0E4B" w:rsidRPr="00AD74DD" w:rsidDel="002F6C4A">
          <w:rPr>
            <w:rFonts w:ascii="Times New Roman" w:hAnsi="Times New Roman" w:cs="Times New Roman"/>
            <w:sz w:val="28"/>
            <w:szCs w:val="28"/>
          </w:rPr>
          <w:delText xml:space="preserve"> </w:delText>
        </w:r>
      </w:del>
      <w:r w:rsidR="007C0E4B" w:rsidRPr="00AD74DD">
        <w:rPr>
          <w:rFonts w:ascii="Times New Roman" w:hAnsi="Times New Roman" w:cs="Times New Roman"/>
          <w:sz w:val="28"/>
          <w:szCs w:val="28"/>
        </w:rPr>
        <w:t>clearly spelled out in the form of business as kinds of snack bars, cafes, snack bars ... for customers to have more convenient experience when looking.</w:t>
      </w:r>
    </w:p>
    <w:p w:rsidR="007C0E4B" w:rsidRPr="00AD74DD" w:rsidRDefault="007C0E4B">
      <w:pPr>
        <w:rPr>
          <w:rFonts w:ascii="Times New Roman" w:hAnsi="Times New Roman" w:cs="Times New Roman"/>
          <w:sz w:val="28"/>
          <w:szCs w:val="28"/>
        </w:rPr>
      </w:pPr>
      <w:r w:rsidRPr="00AD74DD">
        <w:rPr>
          <w:rFonts w:ascii="Times New Roman" w:hAnsi="Times New Roman" w:cs="Times New Roman"/>
          <w:sz w:val="28"/>
          <w:szCs w:val="28"/>
        </w:rPr>
        <w:t xml:space="preserve"> </w:t>
      </w:r>
      <w:r w:rsidR="007B60B3" w:rsidRPr="00AD74DD">
        <w:rPr>
          <w:rFonts w:ascii="Times New Roman" w:hAnsi="Times New Roman" w:cs="Times New Roman"/>
          <w:sz w:val="28"/>
          <w:szCs w:val="28"/>
        </w:rPr>
        <w:t>3.</w:t>
      </w:r>
      <w:ins w:id="49" w:author="Dell" w:date="2018-10-05T22:55:00Z">
        <w:r w:rsidR="002F6C4A">
          <w:rPr>
            <w:rFonts w:ascii="Times New Roman" w:hAnsi="Times New Roman" w:cs="Times New Roman"/>
            <w:sz w:val="28"/>
            <w:szCs w:val="28"/>
          </w:rPr>
          <w:t xml:space="preserve"> </w:t>
        </w:r>
      </w:ins>
      <w:r w:rsidRPr="00AD74DD">
        <w:rPr>
          <w:rFonts w:ascii="Times New Roman" w:hAnsi="Times New Roman" w:cs="Times New Roman"/>
          <w:sz w:val="28"/>
          <w:szCs w:val="28"/>
        </w:rPr>
        <w:t>Classify by lists of food and drink</w:t>
      </w:r>
      <w:r w:rsidR="00120385" w:rsidRPr="00AD74DD">
        <w:rPr>
          <w:rFonts w:ascii="Times New Roman" w:hAnsi="Times New Roman" w:cs="Times New Roman"/>
          <w:sz w:val="28"/>
          <w:szCs w:val="28"/>
        </w:rPr>
        <w:t xml:space="preserve"> </w:t>
      </w:r>
      <w:del w:id="50" w:author="Dell" w:date="2018-10-05T22:17:00Z">
        <w:r w:rsidR="00120385" w:rsidRPr="00AD74DD" w:rsidDel="00DC2759">
          <w:rPr>
            <w:rFonts w:ascii="Times New Roman" w:hAnsi="Times New Roman" w:cs="Times New Roman"/>
            <w:sz w:val="28"/>
            <w:szCs w:val="28"/>
          </w:rPr>
          <w:delText>places</w:delText>
        </w:r>
      </w:del>
      <w:ins w:id="51" w:author="Dell" w:date="2018-10-05T22:17:00Z">
        <w:r w:rsidR="00DC2759">
          <w:rPr>
            <w:rFonts w:ascii="Times New Roman" w:hAnsi="Times New Roman" w:cs="Times New Roman"/>
            <w:sz w:val="28"/>
            <w:szCs w:val="28"/>
          </w:rPr>
          <w:t>types</w:t>
        </w:r>
      </w:ins>
      <w:r w:rsidR="00120385" w:rsidRPr="00AD74DD">
        <w:rPr>
          <w:rFonts w:ascii="Times New Roman" w:hAnsi="Times New Roman" w:cs="Times New Roman"/>
          <w:sz w:val="28"/>
          <w:szCs w:val="28"/>
        </w:rPr>
        <w:t xml:space="preserve">: </w:t>
      </w:r>
      <w:ins w:id="52" w:author="Dell" w:date="2018-10-05T22:56:00Z">
        <w:r w:rsidR="002F6C4A">
          <w:rPr>
            <w:rFonts w:ascii="Times New Roman" w:hAnsi="Times New Roman" w:cs="Times New Roman"/>
            <w:sz w:val="28"/>
            <w:szCs w:val="28"/>
          </w:rPr>
          <w:t>b</w:t>
        </w:r>
      </w:ins>
      <w:del w:id="53" w:author="Dell" w:date="2018-10-05T22:56:00Z">
        <w:r w:rsidR="00120385" w:rsidRPr="00AD74DD" w:rsidDel="002F6C4A">
          <w:rPr>
            <w:rFonts w:ascii="Times New Roman" w:hAnsi="Times New Roman" w:cs="Times New Roman"/>
            <w:sz w:val="28"/>
            <w:szCs w:val="28"/>
          </w:rPr>
          <w:delText>B</w:delText>
        </w:r>
      </w:del>
      <w:r w:rsidR="00120385" w:rsidRPr="00AD74DD">
        <w:rPr>
          <w:rFonts w:ascii="Times New Roman" w:hAnsi="Times New Roman" w:cs="Times New Roman"/>
          <w:sz w:val="28"/>
          <w:szCs w:val="28"/>
        </w:rPr>
        <w:t xml:space="preserve">eside </w:t>
      </w:r>
      <w:r w:rsidRPr="00AD74DD">
        <w:rPr>
          <w:rFonts w:ascii="Times New Roman" w:hAnsi="Times New Roman" w:cs="Times New Roman"/>
          <w:sz w:val="28"/>
          <w:szCs w:val="28"/>
        </w:rPr>
        <w:t>searching by location, search</w:t>
      </w:r>
      <w:r w:rsidR="00120385" w:rsidRPr="00AD74DD">
        <w:rPr>
          <w:rFonts w:ascii="Times New Roman" w:hAnsi="Times New Roman" w:cs="Times New Roman"/>
          <w:sz w:val="28"/>
          <w:szCs w:val="28"/>
        </w:rPr>
        <w:t xml:space="preserve">ing by lists of food and drinks </w:t>
      </w:r>
      <w:del w:id="54" w:author="Dell" w:date="2018-10-05T22:17:00Z">
        <w:r w:rsidR="00120385" w:rsidRPr="00AD74DD" w:rsidDel="00DC2759">
          <w:rPr>
            <w:rFonts w:ascii="Times New Roman" w:hAnsi="Times New Roman" w:cs="Times New Roman"/>
            <w:sz w:val="28"/>
            <w:szCs w:val="28"/>
          </w:rPr>
          <w:delText>places</w:delText>
        </w:r>
        <w:r w:rsidRPr="00AD74DD" w:rsidDel="00DC2759">
          <w:rPr>
            <w:rFonts w:ascii="Times New Roman" w:hAnsi="Times New Roman" w:cs="Times New Roman"/>
            <w:sz w:val="28"/>
            <w:szCs w:val="28"/>
          </w:rPr>
          <w:delText xml:space="preserve"> </w:delText>
        </w:r>
      </w:del>
      <w:ins w:id="55" w:author="Dell" w:date="2018-10-05T22:17:00Z">
        <w:r w:rsidR="00DC2759">
          <w:rPr>
            <w:rFonts w:ascii="Times New Roman" w:hAnsi="Times New Roman" w:cs="Times New Roman"/>
            <w:sz w:val="28"/>
            <w:szCs w:val="28"/>
          </w:rPr>
          <w:t>types</w:t>
        </w:r>
        <w:r w:rsidR="00DC2759" w:rsidRPr="00AD74DD">
          <w:rPr>
            <w:rFonts w:ascii="Times New Roman" w:hAnsi="Times New Roman" w:cs="Times New Roman"/>
            <w:sz w:val="28"/>
            <w:szCs w:val="28"/>
          </w:rPr>
          <w:t xml:space="preserve"> </w:t>
        </w:r>
      </w:ins>
      <w:r w:rsidRPr="00AD74DD">
        <w:rPr>
          <w:rFonts w:ascii="Times New Roman" w:hAnsi="Times New Roman" w:cs="Times New Roman"/>
          <w:sz w:val="28"/>
          <w:szCs w:val="28"/>
        </w:rPr>
        <w:t>is also use</w:t>
      </w:r>
      <w:r w:rsidR="00120385" w:rsidRPr="00AD74DD">
        <w:rPr>
          <w:rFonts w:ascii="Times New Roman" w:hAnsi="Times New Roman" w:cs="Times New Roman"/>
          <w:sz w:val="28"/>
          <w:szCs w:val="28"/>
        </w:rPr>
        <w:t>d. The list of food and drink s</w:t>
      </w:r>
      <w:r w:rsidR="00D84FA4" w:rsidRPr="00AD74DD">
        <w:rPr>
          <w:rFonts w:ascii="Times New Roman" w:hAnsi="Times New Roman" w:cs="Times New Roman"/>
          <w:sz w:val="28"/>
          <w:szCs w:val="28"/>
        </w:rPr>
        <w:t>hop is clearly classified accor</w:t>
      </w:r>
      <w:r w:rsidR="00120385" w:rsidRPr="00AD74DD">
        <w:rPr>
          <w:rFonts w:ascii="Times New Roman" w:hAnsi="Times New Roman" w:cs="Times New Roman"/>
          <w:sz w:val="28"/>
          <w:szCs w:val="28"/>
        </w:rPr>
        <w:t xml:space="preserve">ding to the </w:t>
      </w:r>
      <w:del w:id="56" w:author="Dell" w:date="2018-10-05T22:17:00Z">
        <w:r w:rsidR="00120385" w:rsidRPr="00AD74DD" w:rsidDel="00DC2759">
          <w:rPr>
            <w:rFonts w:ascii="Times New Roman" w:hAnsi="Times New Roman" w:cs="Times New Roman"/>
            <w:sz w:val="28"/>
            <w:szCs w:val="28"/>
          </w:rPr>
          <w:delText>business form</w:delText>
        </w:r>
      </w:del>
      <w:ins w:id="57" w:author="Dell" w:date="2018-10-05T22:17:00Z">
        <w:r w:rsidR="00DC2759">
          <w:rPr>
            <w:rFonts w:ascii="Times New Roman" w:hAnsi="Times New Roman" w:cs="Times New Roman"/>
            <w:sz w:val="28"/>
            <w:szCs w:val="28"/>
          </w:rPr>
          <w:t>type</w:t>
        </w:r>
      </w:ins>
      <w:r w:rsidRPr="00AD74DD">
        <w:rPr>
          <w:rFonts w:ascii="Times New Roman" w:hAnsi="Times New Roman" w:cs="Times New Roman"/>
          <w:sz w:val="28"/>
          <w:szCs w:val="28"/>
        </w:rPr>
        <w:t xml:space="preserve"> </w:t>
      </w:r>
      <w:r w:rsidR="00120385" w:rsidRPr="00AD74DD">
        <w:rPr>
          <w:rFonts w:ascii="Times New Roman" w:hAnsi="Times New Roman" w:cs="Times New Roman"/>
          <w:sz w:val="28"/>
          <w:szCs w:val="28"/>
        </w:rPr>
        <w:t xml:space="preserve">such as </w:t>
      </w:r>
      <w:del w:id="58" w:author="Dell" w:date="2018-10-05T22:18:00Z">
        <w:r w:rsidR="00120385" w:rsidRPr="00AD74DD" w:rsidDel="00DC2759">
          <w:rPr>
            <w:rFonts w:ascii="Times New Roman" w:hAnsi="Times New Roman" w:cs="Times New Roman"/>
            <w:sz w:val="28"/>
            <w:szCs w:val="28"/>
          </w:rPr>
          <w:delText>snack bars, coffee shops</w:delText>
        </w:r>
      </w:del>
      <w:ins w:id="59" w:author="Dell" w:date="2018-10-05T22:18:00Z">
        <w:r w:rsidR="00DC2759">
          <w:rPr>
            <w:rFonts w:ascii="Times New Roman" w:hAnsi="Times New Roman" w:cs="Times New Roman"/>
            <w:sz w:val="28"/>
            <w:szCs w:val="28"/>
          </w:rPr>
          <w:t xml:space="preserve">sea food, hot pot, </w:t>
        </w:r>
        <w:r w:rsidR="001D1B81">
          <w:rPr>
            <w:rFonts w:ascii="Times New Roman" w:hAnsi="Times New Roman" w:cs="Times New Roman"/>
            <w:sz w:val="28"/>
            <w:szCs w:val="28"/>
          </w:rPr>
          <w:t xml:space="preserve">Korean food, </w:t>
        </w:r>
      </w:ins>
      <w:ins w:id="60" w:author="Dell" w:date="2018-10-05T22:19:00Z">
        <w:r w:rsidR="001D1B81">
          <w:rPr>
            <w:rFonts w:ascii="Times New Roman" w:hAnsi="Times New Roman" w:cs="Times New Roman"/>
            <w:sz w:val="28"/>
            <w:szCs w:val="28"/>
          </w:rPr>
          <w:t>café</w:t>
        </w:r>
      </w:ins>
      <w:ins w:id="61" w:author="Dell" w:date="2018-10-05T22:18:00Z">
        <w:r w:rsidR="001D1B81">
          <w:rPr>
            <w:rFonts w:ascii="Times New Roman" w:hAnsi="Times New Roman" w:cs="Times New Roman"/>
            <w:sz w:val="28"/>
            <w:szCs w:val="28"/>
          </w:rPr>
          <w:t>,</w:t>
        </w:r>
      </w:ins>
      <w:ins w:id="62" w:author="Dell" w:date="2018-10-05T22:19:00Z">
        <w:r w:rsidR="001D1B81">
          <w:rPr>
            <w:rFonts w:ascii="Times New Roman" w:hAnsi="Times New Roman" w:cs="Times New Roman"/>
            <w:sz w:val="28"/>
            <w:szCs w:val="28"/>
          </w:rPr>
          <w:t xml:space="preserve"> milk tea, etc </w:t>
        </w:r>
      </w:ins>
      <w:del w:id="63" w:author="Dell" w:date="2018-10-05T22:19:00Z">
        <w:r w:rsidR="00120385" w:rsidRPr="00AD74DD" w:rsidDel="001D1B81">
          <w:rPr>
            <w:rFonts w:ascii="Times New Roman" w:hAnsi="Times New Roman" w:cs="Times New Roman"/>
            <w:sz w:val="28"/>
            <w:szCs w:val="28"/>
          </w:rPr>
          <w:delText xml:space="preserve">, </w:delText>
        </w:r>
        <w:r w:rsidRPr="00AD74DD" w:rsidDel="001D1B81">
          <w:rPr>
            <w:rFonts w:ascii="Times New Roman" w:hAnsi="Times New Roman" w:cs="Times New Roman"/>
            <w:sz w:val="28"/>
            <w:szCs w:val="28"/>
          </w:rPr>
          <w:delText xml:space="preserve"> </w:delText>
        </w:r>
      </w:del>
      <w:r w:rsidRPr="00AD74DD">
        <w:rPr>
          <w:rFonts w:ascii="Times New Roman" w:hAnsi="Times New Roman" w:cs="Times New Roman"/>
          <w:sz w:val="28"/>
          <w:szCs w:val="28"/>
        </w:rPr>
        <w:t xml:space="preserve">... for </w:t>
      </w:r>
      <w:r w:rsidRPr="00AD74DD">
        <w:rPr>
          <w:rFonts w:ascii="Times New Roman" w:hAnsi="Times New Roman" w:cs="Times New Roman"/>
          <w:sz w:val="28"/>
          <w:szCs w:val="28"/>
        </w:rPr>
        <w:lastRenderedPageBreak/>
        <w:t>customers to have more con</w:t>
      </w:r>
      <w:r w:rsidR="00120385" w:rsidRPr="00AD74DD">
        <w:rPr>
          <w:rFonts w:ascii="Times New Roman" w:hAnsi="Times New Roman" w:cs="Times New Roman"/>
          <w:sz w:val="28"/>
          <w:szCs w:val="28"/>
        </w:rPr>
        <w:t>venient experience</w:t>
      </w:r>
      <w:ins w:id="64" w:author="Dell" w:date="2018-10-05T22:19:00Z">
        <w:r w:rsidR="001D1B81">
          <w:rPr>
            <w:rFonts w:ascii="Times New Roman" w:hAnsi="Times New Roman" w:cs="Times New Roman"/>
            <w:sz w:val="28"/>
            <w:szCs w:val="28"/>
          </w:rPr>
          <w:t xml:space="preserve"> and easier to find</w:t>
        </w:r>
      </w:ins>
      <w:ins w:id="65" w:author="Dell" w:date="2018-10-05T22:20:00Z">
        <w:r w:rsidR="001D1B81">
          <w:rPr>
            <w:rFonts w:ascii="Times New Roman" w:hAnsi="Times New Roman" w:cs="Times New Roman"/>
            <w:sz w:val="28"/>
            <w:szCs w:val="28"/>
          </w:rPr>
          <w:t xml:space="preserve"> the restaurant they want.</w:t>
        </w:r>
      </w:ins>
      <w:del w:id="66" w:author="Dell" w:date="2018-10-05T22:19:00Z">
        <w:r w:rsidR="00120385" w:rsidRPr="00AD74DD" w:rsidDel="001D1B81">
          <w:rPr>
            <w:rFonts w:ascii="Times New Roman" w:hAnsi="Times New Roman" w:cs="Times New Roman"/>
            <w:sz w:val="28"/>
            <w:szCs w:val="28"/>
          </w:rPr>
          <w:delText>.</w:delText>
        </w:r>
      </w:del>
    </w:p>
    <w:p w:rsidR="00120385" w:rsidRPr="00AD74DD" w:rsidRDefault="007B60B3">
      <w:pPr>
        <w:rPr>
          <w:rFonts w:ascii="Times New Roman" w:hAnsi="Times New Roman" w:cs="Times New Roman"/>
          <w:sz w:val="28"/>
          <w:szCs w:val="28"/>
        </w:rPr>
      </w:pPr>
      <w:r w:rsidRPr="00AD74DD">
        <w:rPr>
          <w:rFonts w:ascii="Times New Roman" w:hAnsi="Times New Roman" w:cs="Times New Roman"/>
          <w:sz w:val="28"/>
          <w:szCs w:val="28"/>
        </w:rPr>
        <w:t>4.</w:t>
      </w:r>
      <w:ins w:id="67" w:author="Dell" w:date="2018-10-05T22:55:00Z">
        <w:r w:rsidR="002F6C4A">
          <w:rPr>
            <w:rFonts w:ascii="Times New Roman" w:hAnsi="Times New Roman" w:cs="Times New Roman"/>
            <w:sz w:val="28"/>
            <w:szCs w:val="28"/>
          </w:rPr>
          <w:t xml:space="preserve"> </w:t>
        </w:r>
      </w:ins>
      <w:r w:rsidR="00120385" w:rsidRPr="00AD74DD">
        <w:rPr>
          <w:rFonts w:ascii="Times New Roman" w:hAnsi="Times New Roman" w:cs="Times New Roman"/>
          <w:sz w:val="28"/>
          <w:szCs w:val="28"/>
        </w:rPr>
        <w:t xml:space="preserve">Review </w:t>
      </w:r>
      <w:ins w:id="68" w:author="Dell" w:date="2018-10-05T22:21:00Z">
        <w:r w:rsidR="001D1B81">
          <w:rPr>
            <w:rFonts w:ascii="Times New Roman" w:hAnsi="Times New Roman" w:cs="Times New Roman"/>
            <w:sz w:val="28"/>
            <w:szCs w:val="28"/>
          </w:rPr>
          <w:t xml:space="preserve">and </w:t>
        </w:r>
      </w:ins>
      <w:del w:id="69" w:author="Dell" w:date="2018-10-05T22:21:00Z">
        <w:r w:rsidR="00120385" w:rsidRPr="00AD74DD" w:rsidDel="001D1B81">
          <w:rPr>
            <w:rFonts w:ascii="Times New Roman" w:hAnsi="Times New Roman" w:cs="Times New Roman"/>
            <w:sz w:val="28"/>
            <w:szCs w:val="28"/>
          </w:rPr>
          <w:delText xml:space="preserve">/ </w:delText>
        </w:r>
      </w:del>
      <w:ins w:id="70" w:author="Dell" w:date="2018-10-05T22:21:00Z">
        <w:r w:rsidR="001D1B81">
          <w:rPr>
            <w:rFonts w:ascii="Times New Roman" w:hAnsi="Times New Roman" w:cs="Times New Roman"/>
            <w:sz w:val="28"/>
            <w:szCs w:val="28"/>
          </w:rPr>
          <w:t>c</w:t>
        </w:r>
      </w:ins>
      <w:del w:id="71" w:author="Dell" w:date="2018-10-05T22:21:00Z">
        <w:r w:rsidR="00120385" w:rsidRPr="00AD74DD" w:rsidDel="001D1B81">
          <w:rPr>
            <w:rFonts w:ascii="Times New Roman" w:hAnsi="Times New Roman" w:cs="Times New Roman"/>
            <w:sz w:val="28"/>
            <w:szCs w:val="28"/>
          </w:rPr>
          <w:delText>C</w:delText>
        </w:r>
      </w:del>
      <w:r w:rsidR="00120385" w:rsidRPr="00AD74DD">
        <w:rPr>
          <w:rFonts w:ascii="Times New Roman" w:hAnsi="Times New Roman" w:cs="Times New Roman"/>
          <w:sz w:val="28"/>
          <w:szCs w:val="28"/>
        </w:rPr>
        <w:t xml:space="preserve">omment: The review function allows users to submit </w:t>
      </w:r>
      <w:del w:id="72" w:author="Dell" w:date="2018-10-05T22:21:00Z">
        <w:r w:rsidR="00120385" w:rsidRPr="00AD74DD" w:rsidDel="001D1B81">
          <w:rPr>
            <w:rFonts w:ascii="Times New Roman" w:hAnsi="Times New Roman" w:cs="Times New Roman"/>
            <w:sz w:val="28"/>
            <w:szCs w:val="28"/>
          </w:rPr>
          <w:delText>a</w:delText>
        </w:r>
      </w:del>
      <w:r w:rsidR="00120385" w:rsidRPr="00AD74DD">
        <w:rPr>
          <w:rFonts w:ascii="Times New Roman" w:hAnsi="Times New Roman" w:cs="Times New Roman"/>
          <w:sz w:val="28"/>
          <w:szCs w:val="28"/>
        </w:rPr>
        <w:t xml:space="preserve"> 1</w:t>
      </w:r>
      <w:ins w:id="73" w:author="Dell" w:date="2018-10-05T22:22:00Z">
        <w:r w:rsidR="001D1B81">
          <w:rPr>
            <w:rFonts w:ascii="Times New Roman" w:hAnsi="Times New Roman" w:cs="Times New Roman"/>
            <w:sz w:val="28"/>
            <w:szCs w:val="28"/>
          </w:rPr>
          <w:t xml:space="preserve"> </w:t>
        </w:r>
      </w:ins>
      <w:ins w:id="74" w:author="Dell" w:date="2018-10-05T22:21:00Z">
        <w:r w:rsidR="001D1B81">
          <w:rPr>
            <w:rFonts w:ascii="Times New Roman" w:hAnsi="Times New Roman" w:cs="Times New Roman"/>
            <w:sz w:val="28"/>
            <w:szCs w:val="28"/>
          </w:rPr>
          <w:t xml:space="preserve">star to </w:t>
        </w:r>
      </w:ins>
      <w:del w:id="75" w:author="Dell" w:date="2018-10-05T22:21:00Z">
        <w:r w:rsidR="00120385" w:rsidRPr="00AD74DD" w:rsidDel="001D1B81">
          <w:rPr>
            <w:rFonts w:ascii="Times New Roman" w:hAnsi="Times New Roman" w:cs="Times New Roman"/>
            <w:sz w:val="28"/>
            <w:szCs w:val="28"/>
          </w:rPr>
          <w:delText>-</w:delText>
        </w:r>
      </w:del>
      <w:r w:rsidR="00120385" w:rsidRPr="00AD74DD">
        <w:rPr>
          <w:rFonts w:ascii="Times New Roman" w:hAnsi="Times New Roman" w:cs="Times New Roman"/>
          <w:sz w:val="28"/>
          <w:szCs w:val="28"/>
        </w:rPr>
        <w:t>5 star</w:t>
      </w:r>
      <w:ins w:id="76" w:author="Dell" w:date="2018-10-05T22:21:00Z">
        <w:r w:rsidR="001D1B81">
          <w:rPr>
            <w:rFonts w:ascii="Times New Roman" w:hAnsi="Times New Roman" w:cs="Times New Roman"/>
            <w:sz w:val="28"/>
            <w:szCs w:val="28"/>
          </w:rPr>
          <w:t>s</w:t>
        </w:r>
      </w:ins>
      <w:r w:rsidR="00120385" w:rsidRPr="00AD74DD">
        <w:rPr>
          <w:rFonts w:ascii="Times New Roman" w:hAnsi="Times New Roman" w:cs="Times New Roman"/>
          <w:sz w:val="28"/>
          <w:szCs w:val="28"/>
        </w:rPr>
        <w:t xml:space="preserve"> rating for any service</w:t>
      </w:r>
      <w:ins w:id="77" w:author="Dell" w:date="2018-10-05T22:22:00Z">
        <w:r w:rsidR="001D1B81">
          <w:rPr>
            <w:rFonts w:ascii="Times New Roman" w:hAnsi="Times New Roman" w:cs="Times New Roman"/>
            <w:sz w:val="28"/>
            <w:szCs w:val="28"/>
          </w:rPr>
          <w:t xml:space="preserve"> of any restaurant </w:t>
        </w:r>
      </w:ins>
      <w:del w:id="78" w:author="Dell" w:date="2018-10-05T22:56:00Z">
        <w:r w:rsidR="00120385" w:rsidRPr="00AD74DD" w:rsidDel="002F6C4A">
          <w:rPr>
            <w:rFonts w:ascii="Times New Roman" w:hAnsi="Times New Roman" w:cs="Times New Roman"/>
            <w:sz w:val="28"/>
            <w:szCs w:val="28"/>
          </w:rPr>
          <w:delText xml:space="preserve"> </w:delText>
        </w:r>
      </w:del>
      <w:r w:rsidR="00120385" w:rsidRPr="00AD74DD">
        <w:rPr>
          <w:rFonts w:ascii="Times New Roman" w:hAnsi="Times New Roman" w:cs="Times New Roman"/>
          <w:sz w:val="28"/>
          <w:szCs w:val="28"/>
        </w:rPr>
        <w:t>on the application,</w:t>
      </w:r>
      <w:ins w:id="79" w:author="Dell" w:date="2018-10-05T22:22:00Z">
        <w:r w:rsidR="001D1B81">
          <w:rPr>
            <w:rFonts w:ascii="Times New Roman" w:hAnsi="Times New Roman" w:cs="Times New Roman"/>
            <w:sz w:val="28"/>
            <w:szCs w:val="28"/>
          </w:rPr>
          <w:t xml:space="preserve"> </w:t>
        </w:r>
      </w:ins>
      <w:del w:id="80" w:author="Dell" w:date="2018-10-05T22:56:00Z">
        <w:r w:rsidR="00120385" w:rsidRPr="00AD74DD" w:rsidDel="002F6C4A">
          <w:rPr>
            <w:rFonts w:ascii="Times New Roman" w:hAnsi="Times New Roman" w:cs="Times New Roman"/>
            <w:sz w:val="28"/>
            <w:szCs w:val="28"/>
          </w:rPr>
          <w:delText xml:space="preserve"> </w:delText>
        </w:r>
      </w:del>
      <w:r w:rsidR="00120385" w:rsidRPr="00AD74DD">
        <w:rPr>
          <w:rFonts w:ascii="Times New Roman" w:hAnsi="Times New Roman" w:cs="Times New Roman"/>
          <w:sz w:val="28"/>
          <w:szCs w:val="28"/>
        </w:rPr>
        <w:t xml:space="preserve">the users can comment and add the photos by the personal signed account. </w:t>
      </w:r>
      <w:r w:rsidR="002C27C8" w:rsidRPr="00AD74DD">
        <w:rPr>
          <w:rFonts w:ascii="Times New Roman" w:hAnsi="Times New Roman" w:cs="Times New Roman"/>
          <w:sz w:val="28"/>
          <w:szCs w:val="28"/>
        </w:rPr>
        <w:t xml:space="preserve">Basing </w:t>
      </w:r>
      <w:del w:id="81" w:author="Dell" w:date="2018-10-05T22:22:00Z">
        <w:r w:rsidR="002C27C8" w:rsidRPr="00AD74DD" w:rsidDel="001D1B81">
          <w:rPr>
            <w:rFonts w:ascii="Times New Roman" w:hAnsi="Times New Roman" w:cs="Times New Roman"/>
            <w:sz w:val="28"/>
            <w:szCs w:val="28"/>
          </w:rPr>
          <w:delText xml:space="preserve"> </w:delText>
        </w:r>
      </w:del>
      <w:r w:rsidR="002C27C8" w:rsidRPr="00AD74DD">
        <w:rPr>
          <w:rFonts w:ascii="Times New Roman" w:hAnsi="Times New Roman" w:cs="Times New Roman"/>
          <w:sz w:val="28"/>
          <w:szCs w:val="28"/>
        </w:rPr>
        <w:t>on these ratings, the</w:t>
      </w:r>
      <w:r w:rsidR="00120385" w:rsidRPr="00AD74DD">
        <w:rPr>
          <w:rFonts w:ascii="Times New Roman" w:hAnsi="Times New Roman" w:cs="Times New Roman"/>
          <w:sz w:val="28"/>
          <w:szCs w:val="28"/>
        </w:rPr>
        <w:t xml:space="preserve"> users </w:t>
      </w:r>
      <w:r w:rsidR="002C27C8" w:rsidRPr="00AD74DD">
        <w:rPr>
          <w:rFonts w:ascii="Times New Roman" w:hAnsi="Times New Roman" w:cs="Times New Roman"/>
          <w:sz w:val="28"/>
          <w:szCs w:val="28"/>
        </w:rPr>
        <w:t>can get the better</w:t>
      </w:r>
      <w:r w:rsidR="00120385" w:rsidRPr="00AD74DD">
        <w:rPr>
          <w:rFonts w:ascii="Times New Roman" w:hAnsi="Times New Roman" w:cs="Times New Roman"/>
          <w:sz w:val="28"/>
          <w:szCs w:val="28"/>
        </w:rPr>
        <w:t xml:space="preserve"> service b</w:t>
      </w:r>
      <w:r w:rsidR="002C27C8" w:rsidRPr="00AD74DD">
        <w:rPr>
          <w:rFonts w:ascii="Times New Roman" w:hAnsi="Times New Roman" w:cs="Times New Roman"/>
          <w:sz w:val="28"/>
          <w:szCs w:val="28"/>
        </w:rPr>
        <w:t xml:space="preserve">y arranging the list of restaurants </w:t>
      </w:r>
      <w:r w:rsidR="00120385" w:rsidRPr="00AD74DD">
        <w:rPr>
          <w:rFonts w:ascii="Times New Roman" w:hAnsi="Times New Roman" w:cs="Times New Roman"/>
          <w:sz w:val="28"/>
          <w:szCs w:val="28"/>
        </w:rPr>
        <w:t>that ap</w:t>
      </w:r>
      <w:r w:rsidR="002C27C8" w:rsidRPr="00AD74DD">
        <w:rPr>
          <w:rFonts w:ascii="Times New Roman" w:hAnsi="Times New Roman" w:cs="Times New Roman"/>
          <w:sz w:val="28"/>
          <w:szCs w:val="28"/>
        </w:rPr>
        <w:t xml:space="preserve">pears </w:t>
      </w:r>
      <w:r w:rsidR="00120385" w:rsidRPr="00AD74DD">
        <w:rPr>
          <w:rFonts w:ascii="Times New Roman" w:hAnsi="Times New Roman" w:cs="Times New Roman"/>
          <w:sz w:val="28"/>
          <w:szCs w:val="28"/>
        </w:rPr>
        <w:t>in low order of value.</w:t>
      </w:r>
    </w:p>
    <w:p w:rsidR="002C27C8" w:rsidRPr="00AD74DD" w:rsidRDefault="007B60B3">
      <w:pPr>
        <w:rPr>
          <w:rFonts w:ascii="Times New Roman" w:hAnsi="Times New Roman" w:cs="Times New Roman"/>
          <w:sz w:val="28"/>
          <w:szCs w:val="28"/>
        </w:rPr>
      </w:pPr>
      <w:r w:rsidRPr="00AD74DD">
        <w:rPr>
          <w:rFonts w:ascii="Times New Roman" w:hAnsi="Times New Roman" w:cs="Times New Roman"/>
          <w:sz w:val="28"/>
          <w:szCs w:val="28"/>
        </w:rPr>
        <w:t>5.</w:t>
      </w:r>
      <w:ins w:id="82" w:author="Dell" w:date="2018-10-05T22:55:00Z">
        <w:r w:rsidR="002F6C4A">
          <w:rPr>
            <w:rFonts w:ascii="Times New Roman" w:hAnsi="Times New Roman" w:cs="Times New Roman"/>
            <w:sz w:val="28"/>
            <w:szCs w:val="28"/>
          </w:rPr>
          <w:t xml:space="preserve"> </w:t>
        </w:r>
      </w:ins>
      <w:r w:rsidR="002C27C8" w:rsidRPr="00AD74DD">
        <w:rPr>
          <w:rFonts w:ascii="Times New Roman" w:hAnsi="Times New Roman" w:cs="Times New Roman"/>
          <w:sz w:val="28"/>
          <w:szCs w:val="28"/>
        </w:rPr>
        <w:t>Reservation tools: If you want to make a perfect plan for your date or your favorite restaurant is always crowded, with just one click, users can book table by hour or make reservation immediately. You can do it by using a  personal signed account and someone will call you to confirm after the booking to avoid unexpected cancellations affecting the restaurant's revenue</w:t>
      </w:r>
      <w:ins w:id="83" w:author="Dell" w:date="2018-10-05T22:25:00Z">
        <w:r w:rsidR="001D1B81">
          <w:rPr>
            <w:rFonts w:ascii="Times New Roman" w:hAnsi="Times New Roman" w:cs="Times New Roman"/>
            <w:sz w:val="28"/>
            <w:szCs w:val="28"/>
          </w:rPr>
          <w:t>, or you can set the payment about 20</w:t>
        </w:r>
      </w:ins>
      <w:ins w:id="84" w:author="Dell" w:date="2018-10-05T22:26:00Z">
        <w:r w:rsidR="001D1B81">
          <w:rPr>
            <w:rFonts w:ascii="Times New Roman" w:hAnsi="Times New Roman" w:cs="Times New Roman"/>
            <w:sz w:val="28"/>
            <w:szCs w:val="28"/>
          </w:rPr>
          <w:t xml:space="preserve"> </w:t>
        </w:r>
      </w:ins>
      <w:ins w:id="85" w:author="Dell" w:date="2018-10-05T22:25:00Z">
        <w:r w:rsidR="001D1B81">
          <w:rPr>
            <w:rFonts w:ascii="Times New Roman" w:hAnsi="Times New Roman" w:cs="Times New Roman"/>
            <w:sz w:val="28"/>
            <w:szCs w:val="28"/>
          </w:rPr>
          <w:t xml:space="preserve">% to 50 % </w:t>
        </w:r>
      </w:ins>
      <w:ins w:id="86" w:author="Dell" w:date="2018-10-05T22:26:00Z">
        <w:r w:rsidR="001D1B81">
          <w:rPr>
            <w:rFonts w:ascii="Times New Roman" w:hAnsi="Times New Roman" w:cs="Times New Roman"/>
            <w:sz w:val="28"/>
            <w:szCs w:val="28"/>
          </w:rPr>
          <w:t>, this depend on the restaurant you choose.</w:t>
        </w:r>
      </w:ins>
      <w:del w:id="87" w:author="Dell" w:date="2018-10-05T22:25:00Z">
        <w:r w:rsidR="002C27C8" w:rsidRPr="00AD74DD" w:rsidDel="001D1B81">
          <w:rPr>
            <w:rFonts w:ascii="Times New Roman" w:hAnsi="Times New Roman" w:cs="Times New Roman"/>
            <w:sz w:val="28"/>
            <w:szCs w:val="28"/>
          </w:rPr>
          <w:delText>.</w:delText>
        </w:r>
      </w:del>
    </w:p>
    <w:p w:rsidR="002C27C8" w:rsidRPr="00AD74DD" w:rsidRDefault="007B60B3">
      <w:pPr>
        <w:rPr>
          <w:rFonts w:ascii="Times New Roman" w:hAnsi="Times New Roman" w:cs="Times New Roman"/>
          <w:sz w:val="28"/>
          <w:szCs w:val="28"/>
        </w:rPr>
      </w:pPr>
      <w:r w:rsidRPr="00AD74DD">
        <w:rPr>
          <w:rFonts w:ascii="Times New Roman" w:hAnsi="Times New Roman" w:cs="Times New Roman"/>
          <w:sz w:val="28"/>
          <w:szCs w:val="28"/>
        </w:rPr>
        <w:t>6.</w:t>
      </w:r>
      <w:ins w:id="88" w:author="Dell" w:date="2018-10-05T22:55:00Z">
        <w:r w:rsidR="002F6C4A">
          <w:rPr>
            <w:rFonts w:ascii="Times New Roman" w:hAnsi="Times New Roman" w:cs="Times New Roman"/>
            <w:sz w:val="28"/>
            <w:szCs w:val="28"/>
          </w:rPr>
          <w:t xml:space="preserve"> </w:t>
        </w:r>
      </w:ins>
      <w:r w:rsidR="002C27C8" w:rsidRPr="00AD74DD">
        <w:rPr>
          <w:rFonts w:ascii="Times New Roman" w:hAnsi="Times New Roman" w:cs="Times New Roman"/>
          <w:sz w:val="28"/>
          <w:szCs w:val="28"/>
        </w:rPr>
        <w:t xml:space="preserve">Discount Code: </w:t>
      </w:r>
      <w:ins w:id="89" w:author="Dell" w:date="2018-10-05T22:27:00Z">
        <w:r w:rsidR="001D1B81">
          <w:rPr>
            <w:rFonts w:ascii="Times New Roman" w:hAnsi="Times New Roman" w:cs="Times New Roman"/>
            <w:sz w:val="28"/>
            <w:szCs w:val="28"/>
          </w:rPr>
          <w:t xml:space="preserve"> this function can help restaurant grateful to their customer</w:t>
        </w:r>
        <w:r w:rsidR="002F6C4A">
          <w:rPr>
            <w:rFonts w:ascii="Times New Roman" w:hAnsi="Times New Roman" w:cs="Times New Roman"/>
            <w:sz w:val="28"/>
            <w:szCs w:val="28"/>
          </w:rPr>
          <w:t>, o</w:t>
        </w:r>
        <w:r w:rsidR="001D1B81">
          <w:rPr>
            <w:rFonts w:ascii="Times New Roman" w:hAnsi="Times New Roman" w:cs="Times New Roman"/>
            <w:sz w:val="28"/>
            <w:szCs w:val="28"/>
          </w:rPr>
          <w:t>r customer can find the</w:t>
        </w:r>
      </w:ins>
      <w:ins w:id="90" w:author="Dell" w:date="2018-10-05T22:29:00Z">
        <w:r w:rsidR="001D1B81">
          <w:rPr>
            <w:rFonts w:ascii="Times New Roman" w:hAnsi="Times New Roman" w:cs="Times New Roman"/>
            <w:sz w:val="28"/>
            <w:szCs w:val="28"/>
          </w:rPr>
          <w:t xml:space="preserve"> promotion programs </w:t>
        </w:r>
        <w:r w:rsidR="000F2D84">
          <w:rPr>
            <w:rFonts w:ascii="Times New Roman" w:hAnsi="Times New Roman" w:cs="Times New Roman"/>
            <w:sz w:val="28"/>
            <w:szCs w:val="28"/>
          </w:rPr>
          <w:t>from restaurants. It s</w:t>
        </w:r>
      </w:ins>
      <w:del w:id="91" w:author="Dell" w:date="2018-10-05T22:29:00Z">
        <w:r w:rsidR="002C27C8" w:rsidRPr="00AD74DD" w:rsidDel="000F2D84">
          <w:rPr>
            <w:rFonts w:ascii="Times New Roman" w:hAnsi="Times New Roman" w:cs="Times New Roman"/>
            <w:sz w:val="28"/>
            <w:szCs w:val="28"/>
          </w:rPr>
          <w:delText>S</w:delText>
        </w:r>
      </w:del>
      <w:r w:rsidR="002C27C8" w:rsidRPr="00AD74DD">
        <w:rPr>
          <w:rFonts w:ascii="Times New Roman" w:hAnsi="Times New Roman" w:cs="Times New Roman"/>
          <w:sz w:val="28"/>
          <w:szCs w:val="28"/>
        </w:rPr>
        <w:t>howing some special discounts for the customers using the app,</w:t>
      </w:r>
      <w:ins w:id="92" w:author="Dell" w:date="2018-10-05T22:29:00Z">
        <w:r w:rsidR="000F2D84">
          <w:rPr>
            <w:rFonts w:ascii="Times New Roman" w:hAnsi="Times New Roman" w:cs="Times New Roman"/>
            <w:sz w:val="28"/>
            <w:szCs w:val="28"/>
          </w:rPr>
          <w:t xml:space="preserve"> </w:t>
        </w:r>
      </w:ins>
      <w:ins w:id="93" w:author="Dell" w:date="2018-10-05T22:30:00Z">
        <w:r w:rsidR="000F2D84">
          <w:rPr>
            <w:rFonts w:ascii="Times New Roman" w:hAnsi="Times New Roman" w:cs="Times New Roman"/>
            <w:sz w:val="28"/>
            <w:szCs w:val="28"/>
          </w:rPr>
          <w:t>the first customer or regular customers,</w:t>
        </w:r>
      </w:ins>
      <w:r w:rsidR="002C27C8" w:rsidRPr="00AD74DD">
        <w:rPr>
          <w:rFonts w:ascii="Times New Roman" w:hAnsi="Times New Roman" w:cs="Times New Roman"/>
          <w:sz w:val="28"/>
          <w:szCs w:val="28"/>
        </w:rPr>
        <w:t xml:space="preserve"> </w:t>
      </w:r>
      <w:ins w:id="94" w:author="Dell" w:date="2018-10-05T22:30:00Z">
        <w:r w:rsidR="000F2D84">
          <w:rPr>
            <w:rFonts w:ascii="Times New Roman" w:hAnsi="Times New Roman" w:cs="Times New Roman"/>
            <w:sz w:val="28"/>
            <w:szCs w:val="28"/>
          </w:rPr>
          <w:t xml:space="preserve">etc </w:t>
        </w:r>
        <w:r w:rsidR="002F6C4A">
          <w:rPr>
            <w:rFonts w:ascii="Times New Roman" w:hAnsi="Times New Roman" w:cs="Times New Roman"/>
            <w:sz w:val="28"/>
            <w:szCs w:val="28"/>
          </w:rPr>
          <w:t xml:space="preserve">... </w:t>
        </w:r>
      </w:ins>
      <w:del w:id="95" w:author="Dell" w:date="2018-10-05T22:30:00Z">
        <w:r w:rsidR="002C27C8" w:rsidRPr="00AD74DD" w:rsidDel="000F2D84">
          <w:rPr>
            <w:rFonts w:ascii="Times New Roman" w:hAnsi="Times New Roman" w:cs="Times New Roman"/>
            <w:sz w:val="28"/>
            <w:szCs w:val="28"/>
          </w:rPr>
          <w:delText>showing coupons ...</w:delText>
        </w:r>
      </w:del>
    </w:p>
    <w:p w:rsidR="002C27C8" w:rsidRPr="00AD74DD" w:rsidRDefault="007B60B3" w:rsidP="002C27C8">
      <w:pPr>
        <w:rPr>
          <w:rFonts w:ascii="Times New Roman" w:hAnsi="Times New Roman" w:cs="Times New Roman"/>
          <w:sz w:val="28"/>
          <w:szCs w:val="28"/>
        </w:rPr>
      </w:pPr>
      <w:r w:rsidRPr="00AD74DD">
        <w:rPr>
          <w:rFonts w:ascii="Times New Roman" w:hAnsi="Times New Roman" w:cs="Times New Roman"/>
          <w:sz w:val="28"/>
          <w:szCs w:val="28"/>
        </w:rPr>
        <w:t>7.</w:t>
      </w:r>
      <w:ins w:id="96" w:author="Dell" w:date="2018-10-05T22:55:00Z">
        <w:r w:rsidR="002F6C4A">
          <w:rPr>
            <w:rFonts w:ascii="Times New Roman" w:hAnsi="Times New Roman" w:cs="Times New Roman"/>
            <w:sz w:val="28"/>
            <w:szCs w:val="28"/>
          </w:rPr>
          <w:t xml:space="preserve"> </w:t>
        </w:r>
      </w:ins>
      <w:r w:rsidR="002C27C8" w:rsidRPr="00AD74DD">
        <w:rPr>
          <w:rFonts w:ascii="Times New Roman" w:hAnsi="Times New Roman" w:cs="Times New Roman"/>
          <w:sz w:val="28"/>
          <w:szCs w:val="28"/>
        </w:rPr>
        <w:t xml:space="preserve">Home delivery: </w:t>
      </w:r>
      <w:ins w:id="97" w:author="Dell" w:date="2018-10-05T22:35:00Z">
        <w:r w:rsidR="000F2D84">
          <w:rPr>
            <w:rFonts w:ascii="Times New Roman" w:hAnsi="Times New Roman" w:cs="Times New Roman"/>
            <w:sz w:val="28"/>
            <w:szCs w:val="28"/>
          </w:rPr>
          <w:t xml:space="preserve">if the weather is not favorable, or you want to </w:t>
        </w:r>
      </w:ins>
      <w:ins w:id="98" w:author="Dell" w:date="2018-10-05T22:38:00Z">
        <w:r w:rsidR="000F2D84">
          <w:rPr>
            <w:rFonts w:ascii="Times New Roman" w:hAnsi="Times New Roman" w:cs="Times New Roman"/>
            <w:sz w:val="28"/>
            <w:szCs w:val="28"/>
          </w:rPr>
          <w:t xml:space="preserve">organize a party in your home, or you are officer and you do not have enough time to </w:t>
        </w:r>
      </w:ins>
      <w:ins w:id="99" w:author="Dell" w:date="2018-10-05T22:39:00Z">
        <w:r w:rsidR="00787F2A">
          <w:rPr>
            <w:rFonts w:ascii="Times New Roman" w:hAnsi="Times New Roman" w:cs="Times New Roman"/>
            <w:sz w:val="28"/>
            <w:szCs w:val="28"/>
          </w:rPr>
          <w:t xml:space="preserve">go out for eat  you can use </w:t>
        </w:r>
      </w:ins>
      <w:ins w:id="100" w:author="Dell" w:date="2018-10-05T22:40:00Z">
        <w:r w:rsidR="00787F2A">
          <w:rPr>
            <w:rFonts w:ascii="Times New Roman" w:hAnsi="Times New Roman" w:cs="Times New Roman"/>
            <w:sz w:val="28"/>
            <w:szCs w:val="28"/>
          </w:rPr>
          <w:t>Home delivery .D</w:t>
        </w:r>
      </w:ins>
      <w:del w:id="101" w:author="Dell" w:date="2018-10-05T22:40:00Z">
        <w:r w:rsidR="002C27C8" w:rsidRPr="00AD74DD" w:rsidDel="00787F2A">
          <w:rPr>
            <w:rFonts w:ascii="Times New Roman" w:hAnsi="Times New Roman" w:cs="Times New Roman"/>
            <w:sz w:val="28"/>
            <w:szCs w:val="28"/>
          </w:rPr>
          <w:delText>d</w:delText>
        </w:r>
      </w:del>
      <w:r w:rsidR="002C27C8" w:rsidRPr="00AD74DD">
        <w:rPr>
          <w:rFonts w:ascii="Times New Roman" w:hAnsi="Times New Roman" w:cs="Times New Roman"/>
          <w:sz w:val="28"/>
          <w:szCs w:val="28"/>
        </w:rPr>
        <w:t>epending on the distance</w:t>
      </w:r>
      <w:ins w:id="102" w:author="Dell" w:date="2018-10-05T22:41:00Z">
        <w:r w:rsidR="00787F2A">
          <w:rPr>
            <w:rFonts w:ascii="Times New Roman" w:hAnsi="Times New Roman" w:cs="Times New Roman"/>
            <w:sz w:val="28"/>
            <w:szCs w:val="28"/>
          </w:rPr>
          <w:t xml:space="preserve">, weather, kind of food </w:t>
        </w:r>
      </w:ins>
      <w:del w:id="103" w:author="Dell" w:date="2018-10-05T22:41:00Z">
        <w:r w:rsidR="002C27C8" w:rsidRPr="00AD74DD" w:rsidDel="00787F2A">
          <w:rPr>
            <w:rFonts w:ascii="Times New Roman" w:hAnsi="Times New Roman" w:cs="Times New Roman"/>
            <w:sz w:val="28"/>
            <w:szCs w:val="28"/>
          </w:rPr>
          <w:delText xml:space="preserve"> </w:delText>
        </w:r>
        <w:r w:rsidR="00884C82" w:rsidRPr="00AD74DD" w:rsidDel="00787F2A">
          <w:rPr>
            <w:rFonts w:ascii="Times New Roman" w:hAnsi="Times New Roman" w:cs="Times New Roman"/>
            <w:sz w:val="28"/>
            <w:szCs w:val="28"/>
          </w:rPr>
          <w:delText>,</w:delText>
        </w:r>
      </w:del>
      <w:r w:rsidR="002C27C8" w:rsidRPr="00AD74DD">
        <w:rPr>
          <w:rFonts w:ascii="Times New Roman" w:hAnsi="Times New Roman" w:cs="Times New Roman"/>
          <w:sz w:val="28"/>
          <w:szCs w:val="28"/>
        </w:rPr>
        <w:t>t</w:t>
      </w:r>
      <w:r w:rsidR="00884C82" w:rsidRPr="00AD74DD">
        <w:rPr>
          <w:rFonts w:ascii="Times New Roman" w:hAnsi="Times New Roman" w:cs="Times New Roman"/>
          <w:sz w:val="28"/>
          <w:szCs w:val="28"/>
        </w:rPr>
        <w:t>he restaurant will support free or charged delivery for the customers.</w:t>
      </w:r>
      <w:r w:rsidR="00D84FA4" w:rsidRPr="00AD74DD">
        <w:rPr>
          <w:rFonts w:ascii="Times New Roman" w:hAnsi="Times New Roman" w:cs="Times New Roman"/>
          <w:sz w:val="28"/>
          <w:szCs w:val="28"/>
        </w:rPr>
        <w:t xml:space="preserve"> </w:t>
      </w:r>
      <w:r w:rsidR="002C27C8" w:rsidRPr="00AD74DD">
        <w:rPr>
          <w:rFonts w:ascii="Times New Roman" w:hAnsi="Times New Roman" w:cs="Times New Roman"/>
          <w:sz w:val="28"/>
          <w:szCs w:val="28"/>
        </w:rPr>
        <w:t>The information of the restaurant</w:t>
      </w:r>
      <w:r w:rsidR="00884C82" w:rsidRPr="00AD74DD">
        <w:rPr>
          <w:rFonts w:ascii="Times New Roman" w:hAnsi="Times New Roman" w:cs="Times New Roman"/>
          <w:sz w:val="28"/>
          <w:szCs w:val="28"/>
        </w:rPr>
        <w:t xml:space="preserve">s is </w:t>
      </w:r>
      <w:del w:id="104" w:author="Dell" w:date="2018-10-05T22:55:00Z">
        <w:r w:rsidR="002C27C8" w:rsidRPr="00AD74DD" w:rsidDel="002F6C4A">
          <w:rPr>
            <w:rFonts w:ascii="Times New Roman" w:hAnsi="Times New Roman" w:cs="Times New Roman"/>
            <w:sz w:val="28"/>
            <w:szCs w:val="28"/>
          </w:rPr>
          <w:delText xml:space="preserve"> </w:delText>
        </w:r>
      </w:del>
      <w:r w:rsidR="002C27C8" w:rsidRPr="00AD74DD">
        <w:rPr>
          <w:rFonts w:ascii="Times New Roman" w:hAnsi="Times New Roman" w:cs="Times New Roman"/>
          <w:sz w:val="28"/>
          <w:szCs w:val="28"/>
        </w:rPr>
        <w:t>update</w:t>
      </w:r>
      <w:r w:rsidR="00884C82" w:rsidRPr="00AD74DD">
        <w:rPr>
          <w:rFonts w:ascii="Times New Roman" w:hAnsi="Times New Roman" w:cs="Times New Roman"/>
          <w:sz w:val="28"/>
          <w:szCs w:val="28"/>
        </w:rPr>
        <w:t>d by the admins of the app or restaurant’s signed accounts.</w:t>
      </w:r>
    </w:p>
    <w:p w:rsidR="00884C82" w:rsidRDefault="00884C82" w:rsidP="002C27C8">
      <w:pPr>
        <w:rPr>
          <w:ins w:id="105" w:author="Dell" w:date="2018-10-05T22:44:00Z"/>
          <w:rFonts w:ascii="Times New Roman" w:hAnsi="Times New Roman" w:cs="Times New Roman"/>
          <w:sz w:val="28"/>
          <w:szCs w:val="28"/>
        </w:rPr>
      </w:pPr>
      <w:r w:rsidRPr="00AD74DD">
        <w:rPr>
          <w:rFonts w:ascii="Times New Roman" w:hAnsi="Times New Roman" w:cs="Times New Roman"/>
          <w:sz w:val="28"/>
          <w:szCs w:val="28"/>
        </w:rPr>
        <w:t xml:space="preserve">Especially, this app </w:t>
      </w:r>
      <w:del w:id="106" w:author="Dell" w:date="2018-10-05T22:55:00Z">
        <w:r w:rsidRPr="00AD74DD" w:rsidDel="002F6C4A">
          <w:rPr>
            <w:rFonts w:ascii="Times New Roman" w:hAnsi="Times New Roman" w:cs="Times New Roman"/>
            <w:sz w:val="28"/>
            <w:szCs w:val="28"/>
          </w:rPr>
          <w:delText xml:space="preserve"> </w:delText>
        </w:r>
      </w:del>
      <w:r w:rsidRPr="00AD74DD">
        <w:rPr>
          <w:rFonts w:ascii="Times New Roman" w:hAnsi="Times New Roman" w:cs="Times New Roman"/>
          <w:sz w:val="28"/>
          <w:szCs w:val="28"/>
        </w:rPr>
        <w:t xml:space="preserve">not only allows the big restaurant to do the PR </w:t>
      </w:r>
      <w:del w:id="107" w:author="Dell" w:date="2018-10-05T22:57:00Z">
        <w:r w:rsidRPr="00AD74DD" w:rsidDel="002F6C4A">
          <w:rPr>
            <w:rFonts w:ascii="Times New Roman" w:hAnsi="Times New Roman" w:cs="Times New Roman"/>
            <w:sz w:val="28"/>
            <w:szCs w:val="28"/>
          </w:rPr>
          <w:delText xml:space="preserve"> </w:delText>
        </w:r>
      </w:del>
      <w:r w:rsidRPr="00AD74DD">
        <w:rPr>
          <w:rFonts w:ascii="Times New Roman" w:hAnsi="Times New Roman" w:cs="Times New Roman"/>
          <w:sz w:val="28"/>
          <w:szCs w:val="28"/>
        </w:rPr>
        <w:t xml:space="preserve">but also </w:t>
      </w:r>
      <w:del w:id="108" w:author="Dell" w:date="2018-10-05T22:57:00Z">
        <w:r w:rsidRPr="00AD74DD" w:rsidDel="002F6C4A">
          <w:rPr>
            <w:rFonts w:ascii="Times New Roman" w:hAnsi="Times New Roman" w:cs="Times New Roman"/>
            <w:sz w:val="28"/>
            <w:szCs w:val="28"/>
          </w:rPr>
          <w:delText xml:space="preserve"> </w:delText>
        </w:r>
      </w:del>
      <w:r w:rsidRPr="00AD74DD">
        <w:rPr>
          <w:rFonts w:ascii="Times New Roman" w:hAnsi="Times New Roman" w:cs="Times New Roman"/>
          <w:sz w:val="28"/>
          <w:szCs w:val="28"/>
        </w:rPr>
        <w:t>helps customers provide the suggestions for other customers about a good restaurant, in</w:t>
      </w:r>
      <w:r w:rsidR="00CB355A" w:rsidRPr="00AD74DD">
        <w:rPr>
          <w:rFonts w:ascii="Times New Roman" w:hAnsi="Times New Roman" w:cs="Times New Roman"/>
          <w:sz w:val="28"/>
          <w:szCs w:val="28"/>
        </w:rPr>
        <w:t xml:space="preserve"> </w:t>
      </w:r>
      <w:r w:rsidRPr="00AD74DD">
        <w:rPr>
          <w:rFonts w:ascii="Times New Roman" w:hAnsi="Times New Roman" w:cs="Times New Roman"/>
          <w:sz w:val="28"/>
          <w:szCs w:val="28"/>
        </w:rPr>
        <w:t>spite of small shops, local shops</w:t>
      </w:r>
      <w:ins w:id="109" w:author="Dell" w:date="2018-10-05T22:57:00Z">
        <w:r w:rsidR="002F6C4A">
          <w:rPr>
            <w:rFonts w:ascii="Times New Roman" w:hAnsi="Times New Roman" w:cs="Times New Roman"/>
            <w:sz w:val="28"/>
            <w:szCs w:val="28"/>
          </w:rPr>
          <w:t xml:space="preserve"> </w:t>
        </w:r>
      </w:ins>
      <w:del w:id="110" w:author="Dell" w:date="2018-10-05T22:57:00Z">
        <w:r w:rsidRPr="00AD74DD" w:rsidDel="002F6C4A">
          <w:rPr>
            <w:rFonts w:ascii="Times New Roman" w:hAnsi="Times New Roman" w:cs="Times New Roman"/>
            <w:sz w:val="28"/>
            <w:szCs w:val="28"/>
          </w:rPr>
          <w:delText xml:space="preserve"> </w:delText>
        </w:r>
      </w:del>
      <w:r w:rsidRPr="00AD74DD">
        <w:rPr>
          <w:rFonts w:ascii="Times New Roman" w:hAnsi="Times New Roman" w:cs="Times New Roman"/>
          <w:sz w:val="28"/>
          <w:szCs w:val="28"/>
        </w:rPr>
        <w:t>which open in particular time frame, regardless of caste and level. This is a completely new function compared to the similar applications created before.</w:t>
      </w:r>
    </w:p>
    <w:p w:rsidR="00787F2A" w:rsidRPr="003D5D0D" w:rsidRDefault="00787F2A">
      <w:pPr>
        <w:pStyle w:val="ListParagraph"/>
        <w:numPr>
          <w:ilvl w:val="0"/>
          <w:numId w:val="3"/>
        </w:numPr>
        <w:rPr>
          <w:rFonts w:ascii="Times New Roman" w:hAnsi="Times New Roman" w:cs="Times New Roman"/>
          <w:sz w:val="28"/>
          <w:szCs w:val="28"/>
          <w:rPrChange w:id="111" w:author="Dell" w:date="2018-10-06T09:43:00Z">
            <w:rPr>
              <w:sz w:val="28"/>
              <w:szCs w:val="28"/>
            </w:rPr>
          </w:rPrChange>
        </w:rPr>
        <w:pPrChange w:id="112" w:author="Dell" w:date="2018-10-05T22:54:00Z">
          <w:pPr/>
        </w:pPrChange>
      </w:pPr>
      <w:ins w:id="113" w:author="Dell" w:date="2018-10-05T22:44:00Z">
        <w:r w:rsidRPr="003D5D0D">
          <w:rPr>
            <w:rStyle w:val="fontstyle01"/>
            <w:sz w:val="28"/>
            <w:szCs w:val="28"/>
            <w:rPrChange w:id="114" w:author="Dell" w:date="2018-10-06T09:43:00Z">
              <w:rPr>
                <w:rStyle w:val="fontstyle01"/>
              </w:rPr>
            </w:rPrChange>
          </w:rPr>
          <w:t>Research question</w:t>
        </w:r>
      </w:ins>
      <w:ins w:id="115" w:author="Dell" w:date="2018-10-06T09:43:00Z">
        <w:r w:rsidR="003D5D0D">
          <w:rPr>
            <w:rStyle w:val="fontstyle01"/>
            <w:sz w:val="28"/>
            <w:szCs w:val="28"/>
          </w:rPr>
          <w:t>:</w:t>
        </w:r>
      </w:ins>
      <w:bookmarkStart w:id="116" w:name="_GoBack"/>
      <w:bookmarkEnd w:id="116"/>
    </w:p>
    <w:p w:rsidR="00884C82" w:rsidRPr="00AD74DD" w:rsidRDefault="00884C82" w:rsidP="002C27C8">
      <w:pPr>
        <w:rPr>
          <w:rFonts w:ascii="Times New Roman" w:hAnsi="Times New Roman" w:cs="Times New Roman"/>
          <w:sz w:val="28"/>
          <w:szCs w:val="28"/>
        </w:rPr>
      </w:pPr>
      <w:r w:rsidRPr="00AD74DD">
        <w:rPr>
          <w:rFonts w:ascii="Times New Roman" w:hAnsi="Times New Roman" w:cs="Times New Roman"/>
          <w:sz w:val="28"/>
          <w:szCs w:val="28"/>
        </w:rPr>
        <w:lastRenderedPageBreak/>
        <w:t xml:space="preserve">So, the question is </w:t>
      </w:r>
      <w:ins w:id="117" w:author="Dell" w:date="2018-10-05T22:45:00Z">
        <w:r w:rsidR="00787F2A">
          <w:rPr>
            <w:rFonts w:ascii="Times New Roman" w:hAnsi="Times New Roman" w:cs="Times New Roman"/>
            <w:sz w:val="28"/>
            <w:szCs w:val="28"/>
          </w:rPr>
          <w:t>:</w:t>
        </w:r>
      </w:ins>
      <w:r w:rsidRPr="00AD74DD">
        <w:rPr>
          <w:rFonts w:ascii="Times New Roman" w:hAnsi="Times New Roman" w:cs="Times New Roman"/>
          <w:sz w:val="28"/>
          <w:szCs w:val="28"/>
        </w:rPr>
        <w:t xml:space="preserve"> </w:t>
      </w:r>
      <w:ins w:id="118" w:author="Dell" w:date="2018-10-05T22:45:00Z">
        <w:r w:rsidR="00787F2A">
          <w:rPr>
            <w:rFonts w:ascii="Times New Roman" w:hAnsi="Times New Roman" w:cs="Times New Roman"/>
            <w:sz w:val="28"/>
            <w:szCs w:val="28"/>
          </w:rPr>
          <w:t>“ I</w:t>
        </w:r>
      </w:ins>
      <w:del w:id="119" w:author="Dell" w:date="2018-10-05T22:45:00Z">
        <w:r w:rsidR="003233E4" w:rsidRPr="00AD74DD" w:rsidDel="00787F2A">
          <w:rPr>
            <w:rFonts w:ascii="Times New Roman" w:hAnsi="Times New Roman" w:cs="Times New Roman"/>
            <w:sz w:val="28"/>
            <w:szCs w:val="28"/>
          </w:rPr>
          <w:delText>i</w:delText>
        </w:r>
      </w:del>
      <w:r w:rsidR="003233E4" w:rsidRPr="00AD74DD">
        <w:rPr>
          <w:rFonts w:ascii="Times New Roman" w:hAnsi="Times New Roman" w:cs="Times New Roman"/>
          <w:sz w:val="28"/>
          <w:szCs w:val="28"/>
        </w:rPr>
        <w:t>f y</w:t>
      </w:r>
      <w:r w:rsidR="008E4CC0" w:rsidRPr="00AD74DD">
        <w:rPr>
          <w:rFonts w:ascii="Times New Roman" w:hAnsi="Times New Roman" w:cs="Times New Roman"/>
          <w:sz w:val="28"/>
          <w:szCs w:val="28"/>
        </w:rPr>
        <w:t>o</w:t>
      </w:r>
      <w:r w:rsidR="003233E4" w:rsidRPr="00AD74DD">
        <w:rPr>
          <w:rFonts w:ascii="Times New Roman" w:hAnsi="Times New Roman" w:cs="Times New Roman"/>
          <w:sz w:val="28"/>
          <w:szCs w:val="28"/>
        </w:rPr>
        <w:t xml:space="preserve">u are in the position of </w:t>
      </w:r>
      <w:r w:rsidRPr="00AD74DD">
        <w:rPr>
          <w:rFonts w:ascii="Times New Roman" w:hAnsi="Times New Roman" w:cs="Times New Roman"/>
          <w:sz w:val="28"/>
          <w:szCs w:val="28"/>
        </w:rPr>
        <w:t xml:space="preserve"> a customer</w:t>
      </w:r>
      <w:r w:rsidR="003233E4" w:rsidRPr="00AD74DD">
        <w:rPr>
          <w:rFonts w:ascii="Times New Roman" w:hAnsi="Times New Roman" w:cs="Times New Roman"/>
          <w:sz w:val="28"/>
          <w:szCs w:val="28"/>
        </w:rPr>
        <w:t xml:space="preserve"> signing an account to look for</w:t>
      </w:r>
      <w:r w:rsidRPr="00AD74DD">
        <w:rPr>
          <w:rFonts w:ascii="Times New Roman" w:hAnsi="Times New Roman" w:cs="Times New Roman"/>
          <w:sz w:val="28"/>
          <w:szCs w:val="28"/>
        </w:rPr>
        <w:t xml:space="preserve"> restaurant information</w:t>
      </w:r>
      <w:r w:rsidR="003233E4" w:rsidRPr="00AD74DD">
        <w:rPr>
          <w:rFonts w:ascii="Times New Roman" w:hAnsi="Times New Roman" w:cs="Times New Roman"/>
          <w:sz w:val="28"/>
          <w:szCs w:val="28"/>
        </w:rPr>
        <w:t>,</w:t>
      </w:r>
      <w:r w:rsidRPr="00AD74DD">
        <w:rPr>
          <w:rFonts w:ascii="Times New Roman" w:hAnsi="Times New Roman" w:cs="Times New Roman"/>
          <w:sz w:val="28"/>
          <w:szCs w:val="28"/>
        </w:rPr>
        <w:t xml:space="preserve"> h</w:t>
      </w:r>
      <w:r w:rsidR="003233E4" w:rsidRPr="00AD74DD">
        <w:rPr>
          <w:rFonts w:ascii="Times New Roman" w:hAnsi="Times New Roman" w:cs="Times New Roman"/>
          <w:sz w:val="28"/>
          <w:szCs w:val="28"/>
        </w:rPr>
        <w:t>ow can you give suggestions to another customers</w:t>
      </w:r>
      <w:ins w:id="120" w:author="Dell" w:date="2018-10-05T22:46:00Z">
        <w:r w:rsidR="00787F2A">
          <w:rPr>
            <w:rFonts w:ascii="Times New Roman" w:hAnsi="Times New Roman" w:cs="Times New Roman"/>
            <w:sz w:val="28"/>
            <w:szCs w:val="28"/>
          </w:rPr>
          <w:t xml:space="preserve"> ? </w:t>
        </w:r>
      </w:ins>
      <w:r w:rsidR="003233E4" w:rsidRPr="00AD74DD">
        <w:rPr>
          <w:rFonts w:ascii="Times New Roman" w:hAnsi="Times New Roman" w:cs="Times New Roman"/>
          <w:sz w:val="28"/>
          <w:szCs w:val="28"/>
        </w:rPr>
        <w:t>, and how can another customers  see your suggestions</w:t>
      </w:r>
      <w:ins w:id="121" w:author="Dell" w:date="2018-10-05T22:46:00Z">
        <w:r w:rsidR="00787F2A">
          <w:rPr>
            <w:rFonts w:ascii="Times New Roman" w:hAnsi="Times New Roman" w:cs="Times New Roman"/>
            <w:sz w:val="28"/>
            <w:szCs w:val="28"/>
          </w:rPr>
          <w:t xml:space="preserve"> ? ”</w:t>
        </w:r>
      </w:ins>
    </w:p>
    <w:p w:rsidR="003D5D0D" w:rsidRDefault="003D5D0D" w:rsidP="002F6C4A">
      <w:pPr>
        <w:pStyle w:val="HTMLPreformatted"/>
        <w:shd w:val="clear" w:color="auto" w:fill="FFFFFF"/>
        <w:rPr>
          <w:ins w:id="122" w:author="Dell" w:date="2018-10-06T09:42:00Z"/>
          <w:rFonts w:ascii="Times New Roman" w:hAnsi="Times New Roman" w:cs="Times New Roman"/>
          <w:sz w:val="28"/>
          <w:szCs w:val="28"/>
        </w:rPr>
      </w:pPr>
    </w:p>
    <w:p w:rsidR="002F6C4A" w:rsidRDefault="003233E4" w:rsidP="002F6C4A">
      <w:pPr>
        <w:pStyle w:val="HTMLPreformatted"/>
        <w:shd w:val="clear" w:color="auto" w:fill="FFFFFF"/>
        <w:rPr>
          <w:ins w:id="123" w:author="Dell" w:date="2018-10-05T23:00:00Z"/>
          <w:rFonts w:ascii="inherit" w:hAnsi="inherit"/>
          <w:color w:val="212121"/>
        </w:rPr>
      </w:pPr>
      <w:r w:rsidRPr="00AD74DD">
        <w:rPr>
          <w:rFonts w:ascii="Times New Roman" w:hAnsi="Times New Roman" w:cs="Times New Roman"/>
          <w:sz w:val="28"/>
          <w:szCs w:val="28"/>
        </w:rPr>
        <w:t>Cuisine is always a</w:t>
      </w:r>
      <w:ins w:id="124" w:author="Dell" w:date="2018-10-05T22:55:00Z">
        <w:r w:rsidR="002F6C4A">
          <w:rPr>
            <w:rFonts w:ascii="Times New Roman" w:hAnsi="Times New Roman" w:cs="Times New Roman"/>
            <w:sz w:val="28"/>
            <w:szCs w:val="28"/>
          </w:rPr>
          <w:t xml:space="preserve"> </w:t>
        </w:r>
      </w:ins>
      <w:del w:id="125" w:author="Dell" w:date="2018-10-05T22:55:00Z">
        <w:r w:rsidRPr="00AD74DD" w:rsidDel="002F6C4A">
          <w:rPr>
            <w:rFonts w:ascii="Times New Roman" w:hAnsi="Times New Roman" w:cs="Times New Roman"/>
            <w:sz w:val="28"/>
            <w:szCs w:val="28"/>
          </w:rPr>
          <w:delText xml:space="preserve">  </w:delText>
        </w:r>
      </w:del>
      <w:r w:rsidRPr="00AD74DD">
        <w:rPr>
          <w:rFonts w:ascii="Times New Roman" w:hAnsi="Times New Roman" w:cs="Times New Roman"/>
          <w:sz w:val="28"/>
          <w:szCs w:val="28"/>
        </w:rPr>
        <w:t>special aspect of culture in every country, especially for local cuisine</w:t>
      </w:r>
      <w:ins w:id="126" w:author="Dell" w:date="2018-10-05T22:53:00Z">
        <w:r w:rsidR="002F6C4A">
          <w:rPr>
            <w:rFonts w:ascii="Times New Roman" w:hAnsi="Times New Roman" w:cs="Times New Roman"/>
            <w:sz w:val="28"/>
            <w:szCs w:val="28"/>
          </w:rPr>
          <w:t>,</w:t>
        </w:r>
      </w:ins>
      <w:del w:id="127" w:author="Dell" w:date="2018-10-05T22:53:00Z">
        <w:r w:rsidRPr="00AD74DD" w:rsidDel="002F6C4A">
          <w:rPr>
            <w:rFonts w:ascii="Times New Roman" w:hAnsi="Times New Roman" w:cs="Times New Roman"/>
            <w:sz w:val="28"/>
            <w:szCs w:val="28"/>
          </w:rPr>
          <w:delText>,</w:delText>
        </w:r>
      </w:del>
      <w:r w:rsidRPr="00AD74DD">
        <w:rPr>
          <w:rFonts w:ascii="Times New Roman" w:hAnsi="Times New Roman" w:cs="Times New Roman"/>
          <w:sz w:val="28"/>
          <w:szCs w:val="28"/>
        </w:rPr>
        <w:t xml:space="preserve"> street food. However, not all shop owners know how to use the internet and know some food websites to do the PR for themselves. So if you discover a delicious food shop which has never appeared on the food websites, of course you would like to introduce to everyone</w:t>
      </w:r>
      <w:ins w:id="128" w:author="Dell" w:date="2018-10-05T22:58:00Z">
        <w:r w:rsidR="002F6C4A">
          <w:rPr>
            <w:rFonts w:ascii="Times New Roman" w:hAnsi="Times New Roman" w:cs="Times New Roman"/>
            <w:sz w:val="28"/>
            <w:szCs w:val="28"/>
          </w:rPr>
          <w:t xml:space="preserve">, and </w:t>
        </w:r>
      </w:ins>
      <w:ins w:id="129" w:author="Dell" w:date="2018-10-05T23:00:00Z">
        <w:r w:rsidR="002F6C4A">
          <w:rPr>
            <w:rFonts w:ascii="Times New Roman" w:hAnsi="Times New Roman" w:cs="Times New Roman"/>
            <w:sz w:val="28"/>
            <w:szCs w:val="28"/>
          </w:rPr>
          <w:t xml:space="preserve">you also want another customer to recommend </w:t>
        </w:r>
        <w:r w:rsidR="002F6C4A">
          <w:rPr>
            <w:rFonts w:ascii="Times New Roman" w:hAnsi="Times New Roman" w:cs="Times New Roman"/>
            <w:color w:val="212121"/>
            <w:sz w:val="28"/>
            <w:szCs w:val="28"/>
            <w:lang/>
          </w:rPr>
          <w:t xml:space="preserve">restaurants that they </w:t>
        </w:r>
      </w:ins>
      <w:ins w:id="130" w:author="Dell" w:date="2018-10-05T23:01:00Z">
        <w:r w:rsidR="002F6C4A">
          <w:rPr>
            <w:rFonts w:ascii="Times New Roman" w:hAnsi="Times New Roman" w:cs="Times New Roman"/>
            <w:color w:val="212121"/>
            <w:sz w:val="28"/>
            <w:szCs w:val="28"/>
            <w:lang/>
          </w:rPr>
          <w:t xml:space="preserve">feel it is </w:t>
        </w:r>
      </w:ins>
      <w:ins w:id="131" w:author="Dell" w:date="2018-10-05T23:00:00Z">
        <w:r w:rsidR="002F6C4A" w:rsidRPr="002F6C4A">
          <w:rPr>
            <w:rFonts w:ascii="Times New Roman" w:hAnsi="Times New Roman" w:cs="Times New Roman" w:hint="eastAsia"/>
            <w:color w:val="212121"/>
            <w:sz w:val="28"/>
            <w:szCs w:val="28"/>
            <w:lang/>
            <w:rPrChange w:id="132" w:author="Dell" w:date="2018-10-05T23:01:00Z">
              <w:rPr>
                <w:rFonts w:ascii="inherit" w:eastAsiaTheme="minorEastAsia" w:hAnsi="inherit" w:cstheme="minorBidi" w:hint="eastAsia"/>
                <w:color w:val="212121"/>
                <w:sz w:val="22"/>
                <w:szCs w:val="22"/>
                <w:lang w:eastAsia="ja-JP"/>
              </w:rPr>
            </w:rPrChange>
          </w:rPr>
          <w:t>interesting</w:t>
        </w:r>
      </w:ins>
      <w:ins w:id="133" w:author="Dell" w:date="2018-10-05T23:01:00Z">
        <w:r w:rsidR="002F6C4A">
          <w:rPr>
            <w:rFonts w:ascii="Times New Roman" w:hAnsi="Times New Roman" w:cs="Times New Roman"/>
            <w:color w:val="212121"/>
            <w:sz w:val="28"/>
            <w:szCs w:val="28"/>
            <w:lang/>
          </w:rPr>
          <w:t xml:space="preserve">. </w:t>
        </w:r>
      </w:ins>
    </w:p>
    <w:p w:rsidR="003233E4" w:rsidRPr="00AD74DD" w:rsidRDefault="003233E4" w:rsidP="002C27C8">
      <w:pPr>
        <w:rPr>
          <w:rFonts w:ascii="Times New Roman" w:hAnsi="Times New Roman" w:cs="Times New Roman"/>
          <w:sz w:val="28"/>
          <w:szCs w:val="28"/>
        </w:rPr>
      </w:pPr>
      <w:del w:id="134" w:author="Dell" w:date="2018-10-05T22:58:00Z">
        <w:r w:rsidRPr="00AD74DD" w:rsidDel="002F6C4A">
          <w:rPr>
            <w:rFonts w:ascii="Times New Roman" w:hAnsi="Times New Roman" w:cs="Times New Roman"/>
            <w:sz w:val="28"/>
            <w:szCs w:val="28"/>
          </w:rPr>
          <w:delText>.</w:delText>
        </w:r>
      </w:del>
    </w:p>
    <w:p w:rsidR="003D5D0D" w:rsidRPr="003D5D0D" w:rsidRDefault="003D5D0D">
      <w:pPr>
        <w:pStyle w:val="ListParagraph"/>
        <w:numPr>
          <w:ilvl w:val="0"/>
          <w:numId w:val="3"/>
        </w:numPr>
        <w:rPr>
          <w:ins w:id="135" w:author="Dell" w:date="2018-10-06T09:42:00Z"/>
          <w:rFonts w:ascii="Times New Roman" w:hAnsi="Times New Roman" w:cs="Times New Roman"/>
          <w:sz w:val="28"/>
          <w:szCs w:val="28"/>
          <w:rPrChange w:id="136" w:author="Dell" w:date="2018-10-06T09:42:00Z">
            <w:rPr>
              <w:ins w:id="137" w:author="Dell" w:date="2018-10-06T09:42:00Z"/>
            </w:rPr>
          </w:rPrChange>
        </w:rPr>
        <w:pPrChange w:id="138" w:author="Dell" w:date="2018-10-06T09:42:00Z">
          <w:pPr/>
        </w:pPrChange>
      </w:pPr>
      <w:ins w:id="139" w:author="Dell" w:date="2018-10-06T09:42:00Z">
        <w:r w:rsidRPr="003D5D0D">
          <w:rPr>
            <w:rFonts w:ascii="Times New Roman" w:hAnsi="Times New Roman" w:cs="Times New Roman"/>
            <w:b/>
            <w:bCs/>
            <w:color w:val="000000"/>
            <w:sz w:val="28"/>
            <w:szCs w:val="28"/>
            <w:rPrChange w:id="140" w:author="Dell" w:date="2018-10-06T09:42:00Z">
              <w:rPr>
                <w:rFonts w:ascii="Times New Roman" w:hAnsi="Times New Roman" w:cs="Times New Roman"/>
                <w:b/>
                <w:bCs/>
                <w:color w:val="000000"/>
                <w:sz w:val="24"/>
                <w:szCs w:val="24"/>
              </w:rPr>
            </w:rPrChange>
          </w:rPr>
          <w:t>Research design and methodology</w:t>
        </w:r>
      </w:ins>
      <w:ins w:id="141" w:author="Dell" w:date="2018-10-06T09:43:00Z">
        <w:r>
          <w:rPr>
            <w:rFonts w:ascii="Times New Roman" w:hAnsi="Times New Roman" w:cs="Times New Roman"/>
            <w:b/>
            <w:bCs/>
            <w:color w:val="000000"/>
            <w:sz w:val="28"/>
            <w:szCs w:val="28"/>
          </w:rPr>
          <w:t>:</w:t>
        </w:r>
      </w:ins>
    </w:p>
    <w:p w:rsidR="003233E4" w:rsidRPr="00AD74DD" w:rsidRDefault="00FB46D2" w:rsidP="002C27C8">
      <w:pPr>
        <w:rPr>
          <w:rFonts w:ascii="Times New Roman" w:hAnsi="Times New Roman" w:cs="Times New Roman"/>
          <w:sz w:val="28"/>
          <w:szCs w:val="28"/>
        </w:rPr>
      </w:pPr>
      <w:r w:rsidRPr="00AD74DD">
        <w:rPr>
          <w:rFonts w:ascii="Times New Roman" w:hAnsi="Times New Roman" w:cs="Times New Roman"/>
          <w:sz w:val="28"/>
          <w:szCs w:val="28"/>
        </w:rPr>
        <w:t xml:space="preserve">In order to </w:t>
      </w:r>
      <w:del w:id="142" w:author="Dell" w:date="2018-10-05T23:02:00Z">
        <w:r w:rsidRPr="00AD74DD" w:rsidDel="00083D6A">
          <w:rPr>
            <w:rFonts w:ascii="Times New Roman" w:hAnsi="Times New Roman" w:cs="Times New Roman"/>
            <w:sz w:val="28"/>
            <w:szCs w:val="28"/>
          </w:rPr>
          <w:delText xml:space="preserve"> </w:delText>
        </w:r>
      </w:del>
      <w:r w:rsidRPr="00AD74DD">
        <w:rPr>
          <w:rFonts w:ascii="Times New Roman" w:hAnsi="Times New Roman" w:cs="Times New Roman"/>
          <w:sz w:val="28"/>
          <w:szCs w:val="28"/>
        </w:rPr>
        <w:t>not miss out the</w:t>
      </w:r>
      <w:r w:rsidR="003233E4" w:rsidRPr="00AD74DD">
        <w:rPr>
          <w:rFonts w:ascii="Times New Roman" w:hAnsi="Times New Roman" w:cs="Times New Roman"/>
          <w:sz w:val="28"/>
          <w:szCs w:val="28"/>
        </w:rPr>
        <w:t xml:space="preserve"> local restaurants t</w:t>
      </w:r>
      <w:r w:rsidRPr="00AD74DD">
        <w:rPr>
          <w:rFonts w:ascii="Times New Roman" w:hAnsi="Times New Roman" w:cs="Times New Roman"/>
          <w:sz w:val="28"/>
          <w:szCs w:val="28"/>
        </w:rPr>
        <w:t>hat are not very popular, but so</w:t>
      </w:r>
      <w:r w:rsidR="003233E4" w:rsidRPr="00AD74DD">
        <w:rPr>
          <w:rFonts w:ascii="Times New Roman" w:hAnsi="Times New Roman" w:cs="Times New Roman"/>
          <w:sz w:val="28"/>
          <w:szCs w:val="28"/>
        </w:rPr>
        <w:t xml:space="preserve"> spe</w:t>
      </w:r>
      <w:r w:rsidRPr="00AD74DD">
        <w:rPr>
          <w:rFonts w:ascii="Times New Roman" w:hAnsi="Times New Roman" w:cs="Times New Roman"/>
          <w:sz w:val="28"/>
          <w:szCs w:val="28"/>
        </w:rPr>
        <w:t>cial, or restaurants which do</w:t>
      </w:r>
      <w:ins w:id="143" w:author="Dell" w:date="2018-10-05T23:02:00Z">
        <w:r w:rsidR="00083D6A">
          <w:rPr>
            <w:rFonts w:ascii="Times New Roman" w:hAnsi="Times New Roman" w:cs="Times New Roman"/>
            <w:sz w:val="28"/>
            <w:szCs w:val="28"/>
          </w:rPr>
          <w:t xml:space="preserve"> not </w:t>
        </w:r>
      </w:ins>
      <w:del w:id="144" w:author="Dell" w:date="2018-10-05T23:02:00Z">
        <w:r w:rsidRPr="00AD74DD" w:rsidDel="00083D6A">
          <w:rPr>
            <w:rFonts w:ascii="Times New Roman" w:hAnsi="Times New Roman" w:cs="Times New Roman"/>
            <w:sz w:val="28"/>
            <w:szCs w:val="28"/>
          </w:rPr>
          <w:delText>nt</w:delText>
        </w:r>
      </w:del>
      <w:r w:rsidRPr="00AD74DD">
        <w:rPr>
          <w:rFonts w:ascii="Times New Roman" w:hAnsi="Times New Roman" w:cs="Times New Roman"/>
          <w:sz w:val="28"/>
          <w:szCs w:val="28"/>
        </w:rPr>
        <w:t xml:space="preserve"> have </w:t>
      </w:r>
      <w:del w:id="145" w:author="Dell" w:date="2018-10-05T23:02:00Z">
        <w:r w:rsidR="003233E4" w:rsidRPr="00AD74DD" w:rsidDel="00083D6A">
          <w:rPr>
            <w:rFonts w:ascii="Times New Roman" w:hAnsi="Times New Roman" w:cs="Times New Roman"/>
            <w:sz w:val="28"/>
            <w:szCs w:val="28"/>
          </w:rPr>
          <w:delText xml:space="preserve"> </w:delText>
        </w:r>
      </w:del>
      <w:r w:rsidRPr="00AD74DD">
        <w:rPr>
          <w:rFonts w:ascii="Times New Roman" w:hAnsi="Times New Roman" w:cs="Times New Roman"/>
          <w:sz w:val="28"/>
          <w:szCs w:val="28"/>
        </w:rPr>
        <w:t xml:space="preserve">the </w:t>
      </w:r>
      <w:r w:rsidR="003233E4" w:rsidRPr="00AD74DD">
        <w:rPr>
          <w:rFonts w:ascii="Times New Roman" w:hAnsi="Times New Roman" w:cs="Times New Roman"/>
          <w:sz w:val="28"/>
          <w:szCs w:val="28"/>
        </w:rPr>
        <w:t>specific locatio</w:t>
      </w:r>
      <w:r w:rsidRPr="00AD74DD">
        <w:rPr>
          <w:rFonts w:ascii="Times New Roman" w:hAnsi="Times New Roman" w:cs="Times New Roman"/>
          <w:sz w:val="28"/>
          <w:szCs w:val="28"/>
        </w:rPr>
        <w:t xml:space="preserve">n, </w:t>
      </w:r>
      <w:del w:id="146" w:author="Dell" w:date="2018-10-05T23:02:00Z">
        <w:r w:rsidRPr="00AD74DD" w:rsidDel="00083D6A">
          <w:rPr>
            <w:rFonts w:ascii="Times New Roman" w:hAnsi="Times New Roman" w:cs="Times New Roman"/>
            <w:sz w:val="28"/>
            <w:szCs w:val="28"/>
          </w:rPr>
          <w:delText xml:space="preserve"> </w:delText>
        </w:r>
      </w:del>
      <w:r w:rsidRPr="00AD74DD">
        <w:rPr>
          <w:rFonts w:ascii="Times New Roman" w:hAnsi="Times New Roman" w:cs="Times New Roman"/>
          <w:sz w:val="28"/>
          <w:szCs w:val="28"/>
        </w:rPr>
        <w:t>the solution is</w:t>
      </w:r>
      <w:del w:id="147" w:author="Dell" w:date="2018-10-05T23:02:00Z">
        <w:r w:rsidRPr="00AD74DD" w:rsidDel="00083D6A">
          <w:rPr>
            <w:rFonts w:ascii="Times New Roman" w:hAnsi="Times New Roman" w:cs="Times New Roman"/>
            <w:sz w:val="28"/>
            <w:szCs w:val="28"/>
          </w:rPr>
          <w:delText xml:space="preserve"> </w:delText>
        </w:r>
      </w:del>
      <w:r w:rsidRPr="00AD74DD">
        <w:rPr>
          <w:rFonts w:ascii="Times New Roman" w:hAnsi="Times New Roman" w:cs="Times New Roman"/>
          <w:sz w:val="28"/>
          <w:szCs w:val="28"/>
        </w:rPr>
        <w:t>, with e</w:t>
      </w:r>
      <w:r w:rsidR="003233E4" w:rsidRPr="00AD74DD">
        <w:rPr>
          <w:rFonts w:ascii="Times New Roman" w:hAnsi="Times New Roman" w:cs="Times New Roman"/>
          <w:sz w:val="28"/>
          <w:szCs w:val="28"/>
        </w:rPr>
        <w:t xml:space="preserve">ach </w:t>
      </w:r>
      <w:r w:rsidRPr="00AD74DD">
        <w:rPr>
          <w:rFonts w:ascii="Times New Roman" w:hAnsi="Times New Roman" w:cs="Times New Roman"/>
          <w:sz w:val="28"/>
          <w:szCs w:val="28"/>
        </w:rPr>
        <w:t>individual signed account</w:t>
      </w:r>
      <w:del w:id="148" w:author="Dell" w:date="2018-10-05T23:03:00Z">
        <w:r w:rsidRPr="00AD74DD" w:rsidDel="00083D6A">
          <w:rPr>
            <w:rFonts w:ascii="Times New Roman" w:hAnsi="Times New Roman" w:cs="Times New Roman"/>
            <w:sz w:val="28"/>
            <w:szCs w:val="28"/>
          </w:rPr>
          <w:delText xml:space="preserve"> </w:delText>
        </w:r>
      </w:del>
      <w:r w:rsidR="003233E4" w:rsidRPr="00AD74DD">
        <w:rPr>
          <w:rFonts w:ascii="Times New Roman" w:hAnsi="Times New Roman" w:cs="Times New Roman"/>
          <w:sz w:val="28"/>
          <w:szCs w:val="28"/>
        </w:rPr>
        <w:t>, it includes the functions of the resta</w:t>
      </w:r>
      <w:r w:rsidRPr="00AD74DD">
        <w:rPr>
          <w:rFonts w:ascii="Times New Roman" w:hAnsi="Times New Roman" w:cs="Times New Roman"/>
          <w:sz w:val="28"/>
          <w:szCs w:val="28"/>
        </w:rPr>
        <w:t>urant and the customer. F</w:t>
      </w:r>
      <w:r w:rsidR="003233E4" w:rsidRPr="00AD74DD">
        <w:rPr>
          <w:rFonts w:ascii="Times New Roman" w:hAnsi="Times New Roman" w:cs="Times New Roman"/>
          <w:sz w:val="28"/>
          <w:szCs w:val="28"/>
        </w:rPr>
        <w:t>or each account you can just search, review, order as a nor</w:t>
      </w:r>
      <w:r w:rsidRPr="00AD74DD">
        <w:rPr>
          <w:rFonts w:ascii="Times New Roman" w:hAnsi="Times New Roman" w:cs="Times New Roman"/>
          <w:sz w:val="28"/>
          <w:szCs w:val="28"/>
        </w:rPr>
        <w:t>mal customer, and you can do the</w:t>
      </w:r>
      <w:r w:rsidR="003233E4" w:rsidRPr="00AD74DD">
        <w:rPr>
          <w:rFonts w:ascii="Times New Roman" w:hAnsi="Times New Roman" w:cs="Times New Roman"/>
          <w:sz w:val="28"/>
          <w:szCs w:val="28"/>
        </w:rPr>
        <w:t xml:space="preserve"> PR to your restaurant or suggest restaurant locations </w:t>
      </w:r>
      <w:r w:rsidRPr="00AD74DD">
        <w:rPr>
          <w:rFonts w:ascii="Times New Roman" w:hAnsi="Times New Roman" w:cs="Times New Roman"/>
          <w:sz w:val="28"/>
          <w:szCs w:val="28"/>
        </w:rPr>
        <w:t xml:space="preserve">which are </w:t>
      </w:r>
      <w:r w:rsidR="003233E4" w:rsidRPr="00AD74DD">
        <w:rPr>
          <w:rFonts w:ascii="Times New Roman" w:hAnsi="Times New Roman" w:cs="Times New Roman"/>
          <w:sz w:val="28"/>
          <w:szCs w:val="28"/>
        </w:rPr>
        <w:t>not available on the app for other customers. However, this</w:t>
      </w:r>
      <w:r w:rsidRPr="00AD74DD">
        <w:rPr>
          <w:rFonts w:ascii="Times New Roman" w:hAnsi="Times New Roman" w:cs="Times New Roman"/>
          <w:sz w:val="28"/>
          <w:szCs w:val="28"/>
        </w:rPr>
        <w:t xml:space="preserve"> also has a limited point</w:t>
      </w:r>
      <w:r w:rsidR="003233E4" w:rsidRPr="00AD74DD">
        <w:rPr>
          <w:rFonts w:ascii="Times New Roman" w:hAnsi="Times New Roman" w:cs="Times New Roman"/>
          <w:sz w:val="28"/>
          <w:szCs w:val="28"/>
        </w:rPr>
        <w:t>. For example, for some purpose</w:t>
      </w:r>
      <w:r w:rsidRPr="00AD74DD">
        <w:rPr>
          <w:rFonts w:ascii="Times New Roman" w:hAnsi="Times New Roman" w:cs="Times New Roman"/>
          <w:sz w:val="28"/>
          <w:szCs w:val="28"/>
        </w:rPr>
        <w:t>s</w:t>
      </w:r>
      <w:r w:rsidR="003233E4" w:rsidRPr="00AD74DD">
        <w:rPr>
          <w:rFonts w:ascii="Times New Roman" w:hAnsi="Times New Roman" w:cs="Times New Roman"/>
          <w:sz w:val="28"/>
          <w:szCs w:val="28"/>
        </w:rPr>
        <w:t xml:space="preserve">, someone will post inaccurate information, jamming, disturbing information, affecting other functions. Therefore, </w:t>
      </w:r>
      <w:r w:rsidRPr="00AD74DD">
        <w:rPr>
          <w:rFonts w:ascii="Times New Roman" w:hAnsi="Times New Roman" w:cs="Times New Roman"/>
          <w:sz w:val="28"/>
          <w:szCs w:val="28"/>
        </w:rPr>
        <w:t>the admin will record the site the users propose</w:t>
      </w:r>
      <w:r w:rsidR="003233E4" w:rsidRPr="00AD74DD">
        <w:rPr>
          <w:rFonts w:ascii="Times New Roman" w:hAnsi="Times New Roman" w:cs="Times New Roman"/>
          <w:sz w:val="28"/>
          <w:szCs w:val="28"/>
        </w:rPr>
        <w:t>,</w:t>
      </w:r>
      <w:del w:id="149" w:author="Dell" w:date="2018-10-06T07:59:00Z">
        <w:r w:rsidR="003233E4" w:rsidRPr="00AD74DD" w:rsidDel="00417478">
          <w:rPr>
            <w:rFonts w:ascii="Times New Roman" w:hAnsi="Times New Roman" w:cs="Times New Roman"/>
            <w:sz w:val="28"/>
            <w:szCs w:val="28"/>
          </w:rPr>
          <w:delText xml:space="preserve"> ,</w:delText>
        </w:r>
      </w:del>
      <w:r w:rsidR="003233E4" w:rsidRPr="00AD74DD">
        <w:rPr>
          <w:rFonts w:ascii="Times New Roman" w:hAnsi="Times New Roman" w:cs="Times New Roman"/>
          <w:sz w:val="28"/>
          <w:szCs w:val="28"/>
        </w:rPr>
        <w:t xml:space="preserve"> with a certain number of </w:t>
      </w:r>
      <w:ins w:id="150" w:author="Dell" w:date="2018-10-06T07:59:00Z">
        <w:r w:rsidR="00417478">
          <w:rPr>
            <w:rFonts w:ascii="Times New Roman" w:hAnsi="Times New Roman" w:cs="Times New Roman"/>
            <w:sz w:val="28"/>
            <w:szCs w:val="28"/>
          </w:rPr>
          <w:t>proposes</w:t>
        </w:r>
      </w:ins>
      <w:del w:id="151" w:author="Dell" w:date="2018-10-06T07:59:00Z">
        <w:r w:rsidR="003233E4" w:rsidRPr="00AD74DD" w:rsidDel="00417478">
          <w:rPr>
            <w:rFonts w:ascii="Times New Roman" w:hAnsi="Times New Roman" w:cs="Times New Roman"/>
            <w:sz w:val="28"/>
            <w:szCs w:val="28"/>
          </w:rPr>
          <w:delText>proposals</w:delText>
        </w:r>
      </w:del>
      <w:r w:rsidR="003233E4" w:rsidRPr="00AD74DD">
        <w:rPr>
          <w:rFonts w:ascii="Times New Roman" w:hAnsi="Times New Roman" w:cs="Times New Roman"/>
          <w:sz w:val="28"/>
          <w:szCs w:val="28"/>
        </w:rPr>
        <w:t>, there will be censorship and verification information. If the result is exactly the same as the information provided by the user, the venue will be added to the system.</w:t>
      </w:r>
    </w:p>
    <w:p w:rsidR="00FB46D2" w:rsidRPr="00AD74DD" w:rsidDel="00417478" w:rsidRDefault="00417478" w:rsidP="002C27C8">
      <w:pPr>
        <w:rPr>
          <w:del w:id="152" w:author="Dell" w:date="2018-10-06T08:05:00Z"/>
          <w:rFonts w:ascii="Times New Roman" w:hAnsi="Times New Roman" w:cs="Times New Roman"/>
          <w:sz w:val="28"/>
          <w:szCs w:val="28"/>
        </w:rPr>
      </w:pPr>
      <w:ins w:id="153" w:author="Dell" w:date="2018-10-06T08:01:00Z">
        <w:r>
          <w:rPr>
            <w:rFonts w:ascii="Times New Roman" w:hAnsi="Times New Roman" w:cs="Times New Roman"/>
            <w:sz w:val="28"/>
            <w:szCs w:val="28"/>
          </w:rPr>
          <w:t>So, where are customer</w:t>
        </w:r>
      </w:ins>
      <w:ins w:id="154" w:author="Dell" w:date="2018-10-06T08:04:00Z">
        <w:r>
          <w:rPr>
            <w:rFonts w:ascii="Times New Roman" w:hAnsi="Times New Roman" w:cs="Times New Roman"/>
            <w:sz w:val="28"/>
            <w:szCs w:val="28"/>
          </w:rPr>
          <w:t xml:space="preserve">’s suggestion sent? </w:t>
        </w:r>
      </w:ins>
      <w:r w:rsidR="008A491A" w:rsidRPr="00AD74DD">
        <w:rPr>
          <w:rFonts w:ascii="Times New Roman" w:hAnsi="Times New Roman" w:cs="Times New Roman"/>
          <w:sz w:val="28"/>
          <w:szCs w:val="28"/>
        </w:rPr>
        <w:t>Customers can propose</w:t>
      </w:r>
      <w:r w:rsidR="00FB46D2" w:rsidRPr="00AD74DD">
        <w:rPr>
          <w:rFonts w:ascii="Times New Roman" w:hAnsi="Times New Roman" w:cs="Times New Roman"/>
          <w:sz w:val="28"/>
          <w:szCs w:val="28"/>
        </w:rPr>
        <w:t xml:space="preserve"> through the chat box with </w:t>
      </w:r>
      <w:r w:rsidR="008A491A" w:rsidRPr="00AD74DD">
        <w:rPr>
          <w:rFonts w:ascii="Times New Roman" w:hAnsi="Times New Roman" w:cs="Times New Roman"/>
          <w:sz w:val="28"/>
          <w:szCs w:val="28"/>
        </w:rPr>
        <w:t xml:space="preserve">the </w:t>
      </w:r>
      <w:r w:rsidR="00FB46D2" w:rsidRPr="00AD74DD">
        <w:rPr>
          <w:rFonts w:ascii="Times New Roman" w:hAnsi="Times New Roman" w:cs="Times New Roman"/>
          <w:sz w:val="28"/>
          <w:szCs w:val="28"/>
        </w:rPr>
        <w:t>admin</w:t>
      </w:r>
      <w:r w:rsidR="008A491A" w:rsidRPr="00AD74DD">
        <w:rPr>
          <w:rFonts w:ascii="Times New Roman" w:hAnsi="Times New Roman" w:cs="Times New Roman"/>
          <w:sz w:val="28"/>
          <w:szCs w:val="28"/>
        </w:rPr>
        <w:t>s</w:t>
      </w:r>
      <w:r w:rsidR="00FB46D2" w:rsidRPr="00AD74DD">
        <w:rPr>
          <w:rFonts w:ascii="Times New Roman" w:hAnsi="Times New Roman" w:cs="Times New Roman"/>
          <w:sz w:val="28"/>
          <w:szCs w:val="28"/>
        </w:rPr>
        <w:t xml:space="preserve"> if </w:t>
      </w:r>
      <w:r w:rsidR="008A491A" w:rsidRPr="00AD74DD">
        <w:rPr>
          <w:rFonts w:ascii="Times New Roman" w:hAnsi="Times New Roman" w:cs="Times New Roman"/>
          <w:sz w:val="28"/>
          <w:szCs w:val="28"/>
        </w:rPr>
        <w:t>they are directly on the website</w:t>
      </w:r>
      <w:del w:id="155" w:author="Dell" w:date="2018-10-06T08:37:00Z">
        <w:r w:rsidR="008A491A" w:rsidRPr="00AD74DD" w:rsidDel="00781EBA">
          <w:rPr>
            <w:rFonts w:ascii="Times New Roman" w:hAnsi="Times New Roman" w:cs="Times New Roman"/>
            <w:sz w:val="28"/>
            <w:szCs w:val="28"/>
          </w:rPr>
          <w:delText xml:space="preserve"> </w:delText>
        </w:r>
      </w:del>
      <w:r w:rsidR="008A491A" w:rsidRPr="00AD74DD">
        <w:rPr>
          <w:rFonts w:ascii="Times New Roman" w:hAnsi="Times New Roman" w:cs="Times New Roman"/>
          <w:sz w:val="28"/>
          <w:szCs w:val="28"/>
        </w:rPr>
        <w:t>, or suggest by</w:t>
      </w:r>
      <w:r w:rsidR="00FB46D2" w:rsidRPr="00AD74DD">
        <w:rPr>
          <w:rFonts w:ascii="Times New Roman" w:hAnsi="Times New Roman" w:cs="Times New Roman"/>
          <w:sz w:val="28"/>
          <w:szCs w:val="28"/>
        </w:rPr>
        <w:t xml:space="preserve"> mailbox or function tab if using the app on the mobile. Interface</w:t>
      </w:r>
      <w:ins w:id="156" w:author="Dell" w:date="2018-10-06T08:05:00Z">
        <w:r>
          <w:rPr>
            <w:rFonts w:ascii="Times New Roman" w:hAnsi="Times New Roman" w:cs="Times New Roman"/>
            <w:sz w:val="28"/>
            <w:szCs w:val="28"/>
          </w:rPr>
          <w:t xml:space="preserve"> of chat box </w:t>
        </w:r>
      </w:ins>
      <w:del w:id="157" w:author="Dell" w:date="2018-10-06T08:05:00Z">
        <w:r w:rsidR="00FB46D2" w:rsidRPr="00AD74DD" w:rsidDel="00417478">
          <w:rPr>
            <w:rFonts w:ascii="Times New Roman" w:hAnsi="Times New Roman" w:cs="Times New Roman"/>
            <w:sz w:val="28"/>
            <w:szCs w:val="28"/>
          </w:rPr>
          <w:delText xml:space="preserve"> </w:delText>
        </w:r>
      </w:del>
      <w:r w:rsidR="00FB46D2" w:rsidRPr="00AD74DD">
        <w:rPr>
          <w:rFonts w:ascii="Times New Roman" w:hAnsi="Times New Roman" w:cs="Times New Roman"/>
          <w:sz w:val="28"/>
          <w:szCs w:val="28"/>
        </w:rPr>
        <w:t>can be as follows:</w:t>
      </w:r>
      <w:ins w:id="158" w:author="Dell" w:date="2018-10-06T08:05:00Z">
        <w:r>
          <w:rPr>
            <w:rFonts w:ascii="Times New Roman" w:hAnsi="Times New Roman" w:cs="Times New Roman"/>
            <w:sz w:val="28"/>
            <w:szCs w:val="28"/>
          </w:rPr>
          <w:t xml:space="preserve"> </w:t>
        </w:r>
      </w:ins>
    </w:p>
    <w:p w:rsidR="008A491A" w:rsidRDefault="008A491A" w:rsidP="002C27C8">
      <w:pPr>
        <w:rPr>
          <w:ins w:id="159" w:author="Dell" w:date="2018-10-06T08:07:00Z"/>
          <w:rFonts w:ascii="Times New Roman" w:hAnsi="Times New Roman" w:cs="Times New Roman"/>
          <w:sz w:val="28"/>
          <w:szCs w:val="28"/>
        </w:rPr>
      </w:pPr>
      <w:del w:id="160" w:author="Dell" w:date="2018-10-06T08:05:00Z">
        <w:r w:rsidRPr="00AD74DD" w:rsidDel="00417478">
          <w:rPr>
            <w:rFonts w:ascii="Times New Roman" w:hAnsi="Times New Roman" w:cs="Times New Roman"/>
            <w:sz w:val="28"/>
            <w:szCs w:val="28"/>
          </w:rPr>
          <w:delText xml:space="preserve">When you visit the website, </w:delText>
        </w:r>
      </w:del>
      <w:r w:rsidRPr="00AD74DD">
        <w:rPr>
          <w:rFonts w:ascii="Times New Roman" w:hAnsi="Times New Roman" w:cs="Times New Roman"/>
          <w:sz w:val="28"/>
          <w:szCs w:val="28"/>
        </w:rPr>
        <w:t>at the bottom right corner of the screen, there is a chat box that you can get help from admin if there are any problems, through which, you can give your suggestions about the new locations.</w:t>
      </w:r>
    </w:p>
    <w:p w:rsidR="001B331C" w:rsidRDefault="001B331C" w:rsidP="002C27C8">
      <w:pPr>
        <w:rPr>
          <w:ins w:id="161" w:author="Dell" w:date="2018-10-06T08:38:00Z"/>
          <w:rFonts w:ascii="Times New Roman" w:hAnsi="Times New Roman" w:cs="Times New Roman"/>
          <w:color w:val="212121"/>
          <w:sz w:val="28"/>
          <w:szCs w:val="28"/>
          <w:shd w:val="clear" w:color="auto" w:fill="FFFFFF"/>
        </w:rPr>
      </w:pPr>
      <w:ins w:id="162" w:author="Dell" w:date="2018-10-06T08:07:00Z">
        <w:r>
          <w:rPr>
            <w:rFonts w:ascii="Times New Roman" w:hAnsi="Times New Roman" w:cs="Times New Roman"/>
            <w:sz w:val="28"/>
            <w:szCs w:val="28"/>
          </w:rPr>
          <w:lastRenderedPageBreak/>
          <w:t xml:space="preserve">So, what </w:t>
        </w:r>
      </w:ins>
      <w:ins w:id="163" w:author="Dell" w:date="2018-10-06T08:08:00Z">
        <w:r>
          <w:rPr>
            <w:rFonts w:ascii="Times New Roman" w:hAnsi="Times New Roman" w:cs="Times New Roman"/>
            <w:sz w:val="28"/>
            <w:szCs w:val="28"/>
          </w:rPr>
          <w:t>happen</w:t>
        </w:r>
      </w:ins>
      <w:ins w:id="164" w:author="Dell" w:date="2018-10-06T08:07:00Z">
        <w:r>
          <w:rPr>
            <w:rFonts w:ascii="Times New Roman" w:hAnsi="Times New Roman" w:cs="Times New Roman"/>
            <w:sz w:val="28"/>
            <w:szCs w:val="28"/>
          </w:rPr>
          <w:t xml:space="preserve"> </w:t>
        </w:r>
      </w:ins>
      <w:ins w:id="165" w:author="Dell" w:date="2018-10-06T08:08:00Z">
        <w:r>
          <w:rPr>
            <w:rFonts w:ascii="Times New Roman" w:hAnsi="Times New Roman" w:cs="Times New Roman"/>
            <w:sz w:val="28"/>
            <w:szCs w:val="28"/>
          </w:rPr>
          <w:t xml:space="preserve">when you send your suggestion? </w:t>
        </w:r>
      </w:ins>
      <w:ins w:id="166" w:author="Dell" w:date="2018-10-06T08:14:00Z">
        <w:r w:rsidRPr="001B331C">
          <w:rPr>
            <w:rFonts w:ascii="Times New Roman" w:hAnsi="Times New Roman" w:cs="Times New Roman"/>
            <w:color w:val="212121"/>
            <w:sz w:val="28"/>
            <w:szCs w:val="28"/>
            <w:shd w:val="clear" w:color="auto" w:fill="FFFFFF"/>
            <w:rPrChange w:id="167" w:author="Dell" w:date="2018-10-06T08:14:00Z">
              <w:rPr>
                <w:rFonts w:ascii="Arial" w:hAnsi="Arial" w:cs="Arial"/>
                <w:color w:val="212121"/>
                <w:sz w:val="44"/>
                <w:szCs w:val="44"/>
                <w:shd w:val="clear" w:color="auto" w:fill="FFFFFF"/>
              </w:rPr>
            </w:rPrChange>
          </w:rPr>
          <w:t>Below is a diagram of how it works</w:t>
        </w:r>
        <w:r>
          <w:rPr>
            <w:rFonts w:ascii="Times New Roman" w:hAnsi="Times New Roman" w:cs="Times New Roman"/>
            <w:color w:val="212121"/>
            <w:sz w:val="28"/>
            <w:szCs w:val="28"/>
            <w:shd w:val="clear" w:color="auto" w:fill="FFFFFF"/>
          </w:rPr>
          <w:t>:</w:t>
        </w:r>
      </w:ins>
    </w:p>
    <w:p w:rsidR="00BE50DB" w:rsidRPr="00753F6D" w:rsidRDefault="00BE50DB" w:rsidP="00BE50DB">
      <w:pPr>
        <w:pStyle w:val="HTMLPreformatted"/>
        <w:shd w:val="clear" w:color="auto" w:fill="FFFFFF"/>
        <w:rPr>
          <w:ins w:id="168" w:author="Dell" w:date="2018-10-06T08:50:00Z"/>
          <w:rFonts w:ascii="Times New Roman" w:hAnsi="Times New Roman" w:cs="Times New Roman"/>
          <w:color w:val="212121"/>
          <w:sz w:val="28"/>
          <w:szCs w:val="28"/>
          <w:lang/>
          <w:rPrChange w:id="169" w:author="Dell" w:date="2018-10-06T08:50:00Z">
            <w:rPr>
              <w:ins w:id="170" w:author="Dell" w:date="2018-10-06T08:50:00Z"/>
              <w:rFonts w:ascii="inherit" w:hAnsi="inherit"/>
              <w:color w:val="212121"/>
              <w:lang/>
            </w:rPr>
          </w:rPrChange>
        </w:rPr>
      </w:pPr>
      <w:ins w:id="171" w:author="Dell" w:date="2018-10-06T08:40:00Z">
        <w:r>
          <w:rPr>
            <w:rFonts w:ascii="Times New Roman" w:hAnsi="Times New Roman" w:cs="Times New Roman"/>
            <w:color w:val="212121"/>
            <w:sz w:val="28"/>
            <w:szCs w:val="28"/>
            <w:shd w:val="clear" w:color="auto" w:fill="FFFFFF"/>
          </w:rPr>
          <w:t>When you want to suggest a restaurant</w:t>
        </w:r>
      </w:ins>
      <w:ins w:id="172" w:author="Dell" w:date="2018-10-06T08:50:00Z">
        <w:r w:rsidR="00753F6D">
          <w:rPr>
            <w:rFonts w:ascii="Times New Roman" w:hAnsi="Times New Roman" w:cs="Times New Roman"/>
            <w:color w:val="212121"/>
            <w:sz w:val="28"/>
            <w:szCs w:val="28"/>
            <w:shd w:val="clear" w:color="auto" w:fill="FFFFFF"/>
          </w:rPr>
          <w:t>,</w:t>
        </w:r>
        <w:r w:rsidRPr="00BE50DB">
          <w:rPr>
            <w:rFonts w:ascii="inherit" w:hAnsi="inherit"/>
            <w:color w:val="212121"/>
            <w:lang/>
          </w:rPr>
          <w:t xml:space="preserve"> </w:t>
        </w:r>
        <w:r w:rsidRPr="00753F6D">
          <w:rPr>
            <w:rFonts w:ascii="Times New Roman" w:hAnsi="Times New Roman" w:cs="Times New Roman" w:hint="eastAsia"/>
            <w:color w:val="212121"/>
            <w:sz w:val="28"/>
            <w:szCs w:val="28"/>
            <w:lang/>
            <w:rPrChange w:id="173" w:author="Dell" w:date="2018-10-06T08:50:00Z">
              <w:rPr>
                <w:rFonts w:ascii="inherit" w:eastAsiaTheme="minorEastAsia" w:hAnsi="inherit" w:cstheme="minorBidi" w:hint="eastAsia"/>
                <w:color w:val="212121"/>
                <w:sz w:val="22"/>
                <w:szCs w:val="22"/>
                <w:lang w:eastAsia="ja-JP"/>
              </w:rPr>
            </w:rPrChange>
          </w:rPr>
          <w:t>first you need to sign in to your personal account on the app, write a mail containing the information you know about the restaurant</w:t>
        </w:r>
      </w:ins>
      <w:ins w:id="174" w:author="Dell" w:date="2018-10-06T08:51:00Z">
        <w:r w:rsidR="00753F6D">
          <w:rPr>
            <w:rFonts w:ascii="Times New Roman" w:hAnsi="Times New Roman" w:cs="Times New Roman"/>
            <w:color w:val="212121"/>
            <w:sz w:val="28"/>
            <w:szCs w:val="28"/>
            <w:lang/>
          </w:rPr>
          <w:t xml:space="preserve"> ( example:</w:t>
        </w:r>
      </w:ins>
      <w:ins w:id="175" w:author="Dell" w:date="2018-10-06T08:52:00Z">
        <w:r w:rsidR="00753F6D">
          <w:rPr>
            <w:rFonts w:ascii="Times New Roman" w:hAnsi="Times New Roman" w:cs="Times New Roman"/>
            <w:color w:val="212121"/>
            <w:sz w:val="28"/>
            <w:szCs w:val="28"/>
            <w:lang/>
          </w:rPr>
          <w:t xml:space="preserve"> restaurant</w:t>
        </w:r>
      </w:ins>
      <w:ins w:id="176" w:author="Dell" w:date="2018-10-06T08:55:00Z">
        <w:r w:rsidR="00753F6D">
          <w:rPr>
            <w:rFonts w:ascii="Times New Roman" w:hAnsi="Times New Roman" w:cs="Times New Roman"/>
            <w:color w:val="212121"/>
            <w:sz w:val="28"/>
            <w:szCs w:val="28"/>
            <w:lang/>
          </w:rPr>
          <w:t>’s name</w:t>
        </w:r>
      </w:ins>
      <w:ins w:id="177" w:author="Dell" w:date="2018-10-06T08:52:00Z">
        <w:r w:rsidR="00753F6D">
          <w:rPr>
            <w:rFonts w:ascii="Times New Roman" w:hAnsi="Times New Roman" w:cs="Times New Roman"/>
            <w:color w:val="212121"/>
            <w:sz w:val="28"/>
            <w:szCs w:val="28"/>
            <w:lang/>
          </w:rPr>
          <w:t>,</w:t>
        </w:r>
      </w:ins>
      <w:ins w:id="178" w:author="Dell" w:date="2018-10-06T08:51:00Z">
        <w:r w:rsidR="00753F6D">
          <w:rPr>
            <w:rFonts w:ascii="Times New Roman" w:hAnsi="Times New Roman" w:cs="Times New Roman"/>
            <w:color w:val="212121"/>
            <w:sz w:val="28"/>
            <w:szCs w:val="28"/>
            <w:lang/>
          </w:rPr>
          <w:t xml:space="preserve"> address, open time, close time, </w:t>
        </w:r>
      </w:ins>
      <w:ins w:id="179" w:author="Dell" w:date="2018-10-06T08:53:00Z">
        <w:r w:rsidR="00753F6D">
          <w:rPr>
            <w:rFonts w:ascii="Times New Roman" w:hAnsi="Times New Roman" w:cs="Times New Roman"/>
            <w:color w:val="212121"/>
            <w:sz w:val="28"/>
            <w:szCs w:val="28"/>
            <w:lang/>
          </w:rPr>
          <w:t xml:space="preserve">menu, </w:t>
        </w:r>
      </w:ins>
      <w:ins w:id="180" w:author="Dell" w:date="2018-10-06T08:51:00Z">
        <w:r w:rsidR="00753F6D">
          <w:rPr>
            <w:rFonts w:ascii="Times New Roman" w:hAnsi="Times New Roman" w:cs="Times New Roman"/>
            <w:color w:val="212121"/>
            <w:sz w:val="28"/>
            <w:szCs w:val="28"/>
            <w:lang/>
          </w:rPr>
          <w:t>price</w:t>
        </w:r>
      </w:ins>
      <w:ins w:id="181" w:author="Dell" w:date="2018-10-06T08:57:00Z">
        <w:r w:rsidR="00753F6D">
          <w:rPr>
            <w:rFonts w:ascii="Times New Roman" w:hAnsi="Times New Roman" w:cs="Times New Roman"/>
            <w:color w:val="212121"/>
            <w:sz w:val="28"/>
            <w:szCs w:val="28"/>
            <w:lang/>
          </w:rPr>
          <w:t>, phone number,</w:t>
        </w:r>
      </w:ins>
      <w:ins w:id="182" w:author="Dell" w:date="2018-10-06T08:51:00Z">
        <w:r w:rsidR="00753F6D">
          <w:rPr>
            <w:rFonts w:ascii="Times New Roman" w:hAnsi="Times New Roman" w:cs="Times New Roman"/>
            <w:color w:val="212121"/>
            <w:sz w:val="28"/>
            <w:szCs w:val="28"/>
            <w:lang/>
          </w:rPr>
          <w:t xml:space="preserve"> or some photo are taken by you</w:t>
        </w:r>
      </w:ins>
      <w:ins w:id="183" w:author="Dell" w:date="2018-10-06T08:54:00Z">
        <w:r w:rsidR="00753F6D">
          <w:rPr>
            <w:rFonts w:ascii="Times New Roman" w:hAnsi="Times New Roman" w:cs="Times New Roman"/>
            <w:color w:val="212121"/>
            <w:sz w:val="28"/>
            <w:szCs w:val="28"/>
            <w:lang/>
          </w:rPr>
          <w:t>r</w:t>
        </w:r>
      </w:ins>
      <w:ins w:id="184" w:author="Dell" w:date="2018-10-06T08:51:00Z">
        <w:r w:rsidR="00753F6D">
          <w:rPr>
            <w:rFonts w:ascii="Times New Roman" w:hAnsi="Times New Roman" w:cs="Times New Roman"/>
            <w:color w:val="212121"/>
            <w:sz w:val="28"/>
            <w:szCs w:val="28"/>
            <w:lang/>
          </w:rPr>
          <w:t xml:space="preserve">self) </w:t>
        </w:r>
      </w:ins>
      <w:ins w:id="185" w:author="Dell" w:date="2018-10-06T08:50:00Z">
        <w:r w:rsidRPr="00753F6D">
          <w:rPr>
            <w:rFonts w:ascii="Times New Roman" w:hAnsi="Times New Roman" w:cs="Times New Roman" w:hint="eastAsia"/>
            <w:color w:val="212121"/>
            <w:sz w:val="28"/>
            <w:szCs w:val="28"/>
            <w:lang/>
            <w:rPrChange w:id="186" w:author="Dell" w:date="2018-10-06T08:50:00Z">
              <w:rPr>
                <w:rFonts w:ascii="inherit" w:eastAsiaTheme="minorEastAsia" w:hAnsi="inherit" w:cstheme="minorBidi" w:hint="eastAsia"/>
                <w:color w:val="212121"/>
                <w:sz w:val="22"/>
                <w:szCs w:val="22"/>
                <w:lang w:eastAsia="ja-JP"/>
              </w:rPr>
            </w:rPrChange>
          </w:rPr>
          <w:t xml:space="preserve"> and send it. Your mail will go through the internet and </w:t>
        </w:r>
      </w:ins>
      <w:ins w:id="187" w:author="Dell" w:date="2018-10-06T08:55:00Z">
        <w:r w:rsidR="00753F6D">
          <w:rPr>
            <w:rFonts w:ascii="Times New Roman" w:hAnsi="Times New Roman" w:cs="Times New Roman"/>
            <w:color w:val="212121"/>
            <w:sz w:val="28"/>
            <w:szCs w:val="28"/>
            <w:lang/>
          </w:rPr>
          <w:t xml:space="preserve">then </w:t>
        </w:r>
      </w:ins>
      <w:ins w:id="188" w:author="Dell" w:date="2018-10-06T08:50:00Z">
        <w:r w:rsidRPr="00753F6D">
          <w:rPr>
            <w:rFonts w:ascii="Times New Roman" w:hAnsi="Times New Roman" w:cs="Times New Roman" w:hint="eastAsia"/>
            <w:color w:val="212121"/>
            <w:sz w:val="28"/>
            <w:szCs w:val="28"/>
            <w:lang/>
            <w:rPrChange w:id="189" w:author="Dell" w:date="2018-10-06T08:50:00Z">
              <w:rPr>
                <w:rFonts w:ascii="inherit" w:eastAsiaTheme="minorEastAsia" w:hAnsi="inherit" w:cstheme="minorBidi" w:hint="eastAsia"/>
                <w:color w:val="212121"/>
                <w:sz w:val="22"/>
                <w:szCs w:val="22"/>
                <w:lang w:eastAsia="ja-JP"/>
              </w:rPr>
            </w:rPrChange>
          </w:rPr>
          <w:t>to the admin. Upon receiving the request, the admin will go to the restaurant you mentioned to check the information. If the information is correct, the admin will send you a mail to thank you for your contribution and can donate a coupon or voucher</w:t>
        </w:r>
      </w:ins>
      <w:ins w:id="190" w:author="Dell" w:date="2018-10-06T08:56:00Z">
        <w:r w:rsidR="00753F6D">
          <w:rPr>
            <w:rFonts w:ascii="Times New Roman" w:hAnsi="Times New Roman" w:cs="Times New Roman"/>
            <w:color w:val="212121"/>
            <w:sz w:val="28"/>
            <w:szCs w:val="28"/>
            <w:lang/>
          </w:rPr>
          <w:t xml:space="preserve"> for you</w:t>
        </w:r>
      </w:ins>
      <w:ins w:id="191" w:author="Dell" w:date="2018-10-06T08:50:00Z">
        <w:r w:rsidRPr="00753F6D">
          <w:rPr>
            <w:rFonts w:ascii="Times New Roman" w:hAnsi="Times New Roman" w:cs="Times New Roman" w:hint="eastAsia"/>
            <w:color w:val="212121"/>
            <w:sz w:val="28"/>
            <w:szCs w:val="28"/>
            <w:lang/>
            <w:rPrChange w:id="192" w:author="Dell" w:date="2018-10-06T08:50:00Z">
              <w:rPr>
                <w:rFonts w:ascii="inherit" w:eastAsiaTheme="minorEastAsia" w:hAnsi="inherit" w:cstheme="minorBidi" w:hint="eastAsia"/>
                <w:color w:val="212121"/>
                <w:sz w:val="22"/>
                <w:szCs w:val="22"/>
                <w:lang w:eastAsia="ja-JP"/>
              </w:rPr>
            </w:rPrChange>
          </w:rPr>
          <w:t xml:space="preserve">. Later, that restaurant will be added to the system of </w:t>
        </w:r>
        <w:r w:rsidR="00753F6D">
          <w:rPr>
            <w:rFonts w:ascii="Times New Roman" w:hAnsi="Times New Roman" w:cs="Times New Roman"/>
            <w:color w:val="212121"/>
            <w:sz w:val="28"/>
            <w:szCs w:val="28"/>
            <w:lang/>
            <w:rPrChange w:id="193" w:author="Dell" w:date="2018-10-06T08:50:00Z">
              <w:rPr>
                <w:rFonts w:ascii="Times New Roman" w:eastAsiaTheme="minorEastAsia" w:hAnsi="Times New Roman" w:cs="Times New Roman"/>
                <w:color w:val="212121"/>
                <w:sz w:val="28"/>
                <w:szCs w:val="28"/>
                <w:lang w:eastAsia="ja-JP"/>
              </w:rPr>
            </w:rPrChange>
          </w:rPr>
          <w:t>the app, and other customers can see it when they come</w:t>
        </w:r>
        <w:r w:rsidRPr="00753F6D">
          <w:rPr>
            <w:rFonts w:ascii="Times New Roman" w:hAnsi="Times New Roman" w:cs="Times New Roman" w:hint="eastAsia"/>
            <w:color w:val="212121"/>
            <w:sz w:val="28"/>
            <w:szCs w:val="28"/>
            <w:lang/>
            <w:rPrChange w:id="194" w:author="Dell" w:date="2018-10-06T08:50:00Z">
              <w:rPr>
                <w:rFonts w:ascii="inherit" w:eastAsiaTheme="minorEastAsia" w:hAnsi="inherit" w:cstheme="minorBidi" w:hint="eastAsia"/>
                <w:color w:val="212121"/>
                <w:sz w:val="22"/>
                <w:szCs w:val="22"/>
                <w:lang w:eastAsia="ja-JP"/>
              </w:rPr>
            </w:rPrChange>
          </w:rPr>
          <w:t xml:space="preserve"> to the app</w:t>
        </w:r>
      </w:ins>
    </w:p>
    <w:p w:rsidR="00BE50DB" w:rsidRPr="00753F6D" w:rsidRDefault="00BE50DB">
      <w:pPr>
        <w:pStyle w:val="HTMLPreformatted"/>
        <w:shd w:val="clear" w:color="auto" w:fill="FFFFFF"/>
        <w:rPr>
          <w:ins w:id="195" w:author="Dell" w:date="2018-10-06T08:50:00Z"/>
          <w:rFonts w:ascii="inherit" w:hAnsi="inherit"/>
          <w:color w:val="212121"/>
        </w:rPr>
        <w:pPrChange w:id="196" w:author="Dell" w:date="2018-10-06T08:5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97" w:author="Dell" w:date="2018-10-06T08:50:00Z">
        <w:r w:rsidRPr="00753F6D">
          <w:rPr>
            <w:rFonts w:ascii="Times New Roman" w:hAnsi="Times New Roman" w:cs="Times New Roman"/>
            <w:color w:val="212121"/>
            <w:sz w:val="28"/>
            <w:szCs w:val="28"/>
            <w:lang/>
            <w:rPrChange w:id="198" w:author="Dell" w:date="2018-10-06T08:50:00Z">
              <w:rPr>
                <w:rFonts w:ascii="inherit" w:hAnsi="inherit"/>
                <w:color w:val="212121"/>
                <w:lang/>
              </w:rPr>
            </w:rPrChange>
          </w:rPr>
          <w:t>If after checking your information is determined to be false, the admin will also send you a reminder (if first) or a warning (if many times) because you have committed the act of vandalism</w:t>
        </w:r>
      </w:ins>
      <w:ins w:id="199" w:author="Dell" w:date="2018-10-06T08:57:00Z">
        <w:r w:rsidR="00753F6D">
          <w:rPr>
            <w:rFonts w:ascii="Times New Roman" w:hAnsi="Times New Roman" w:cs="Times New Roman"/>
            <w:color w:val="212121"/>
            <w:sz w:val="28"/>
            <w:szCs w:val="28"/>
            <w:lang/>
          </w:rPr>
          <w:t>,</w:t>
        </w:r>
        <w:r w:rsidR="00753F6D" w:rsidRPr="00753F6D">
          <w:rPr>
            <w:rFonts w:ascii="inherit" w:hAnsi="inherit"/>
            <w:color w:val="212121"/>
            <w:lang/>
          </w:rPr>
          <w:t xml:space="preserve"> </w:t>
        </w:r>
        <w:r w:rsidR="00753F6D" w:rsidRPr="00753F6D">
          <w:rPr>
            <w:rFonts w:ascii="Times New Roman" w:hAnsi="Times New Roman" w:cs="Times New Roman" w:hint="eastAsia"/>
            <w:color w:val="212121"/>
            <w:sz w:val="28"/>
            <w:szCs w:val="28"/>
            <w:lang/>
            <w:rPrChange w:id="200" w:author="Dell" w:date="2018-10-06T08:57:00Z">
              <w:rPr>
                <w:rFonts w:ascii="inherit" w:hAnsi="inherit" w:hint="eastAsia"/>
                <w:color w:val="212121"/>
                <w:lang/>
              </w:rPr>
            </w:rPrChange>
          </w:rPr>
          <w:t>dishonest behavior</w:t>
        </w:r>
      </w:ins>
      <w:ins w:id="201" w:author="Dell" w:date="2018-10-06T08:50:00Z">
        <w:r w:rsidRPr="00753F6D">
          <w:rPr>
            <w:rFonts w:ascii="Times New Roman" w:hAnsi="Times New Roman" w:cs="Times New Roman"/>
            <w:color w:val="212121"/>
            <w:sz w:val="28"/>
            <w:szCs w:val="28"/>
            <w:lang/>
            <w:rPrChange w:id="202" w:author="Dell" w:date="2018-10-06T08:50:00Z">
              <w:rPr>
                <w:rFonts w:ascii="inherit" w:hAnsi="inherit"/>
                <w:color w:val="212121"/>
                <w:lang/>
              </w:rPr>
            </w:rPrChange>
          </w:rPr>
          <w:t>. In addition, admin can limit some</w:t>
        </w:r>
        <w:r w:rsidR="00753F6D" w:rsidRPr="00236340">
          <w:rPr>
            <w:rFonts w:ascii="Times New Roman" w:hAnsi="Times New Roman" w:cs="Times New Roman"/>
            <w:color w:val="212121"/>
            <w:sz w:val="28"/>
            <w:szCs w:val="28"/>
            <w:lang/>
          </w:rPr>
          <w:t xml:space="preserve"> functions for your account (example:</w:t>
        </w:r>
        <w:r w:rsidRPr="00753F6D">
          <w:rPr>
            <w:rFonts w:ascii="Times New Roman" w:hAnsi="Times New Roman" w:cs="Times New Roman"/>
            <w:color w:val="212121"/>
            <w:sz w:val="28"/>
            <w:szCs w:val="28"/>
            <w:lang/>
            <w:rPrChange w:id="203" w:author="Dell" w:date="2018-10-06T08:50:00Z">
              <w:rPr>
                <w:rFonts w:ascii="inherit" w:hAnsi="inherit"/>
                <w:color w:val="212121"/>
                <w:lang/>
              </w:rPr>
            </w:rPrChange>
          </w:rPr>
          <w:t xml:space="preserve"> booking a table, delivery at home, ...). In case you have repeatedly violated your account, your account may be permanently blocked.</w:t>
        </w:r>
      </w:ins>
    </w:p>
    <w:p w:rsidR="00781EBA" w:rsidRDefault="00753F6D" w:rsidP="002C27C8">
      <w:pPr>
        <w:rPr>
          <w:ins w:id="204" w:author="Dell" w:date="2018-10-06T08:35:00Z"/>
          <w:rFonts w:ascii="Times New Roman" w:hAnsi="Times New Roman" w:cs="Times New Roman"/>
          <w:color w:val="212121"/>
          <w:sz w:val="28"/>
          <w:szCs w:val="28"/>
          <w:shd w:val="clear" w:color="auto" w:fill="FFFFFF"/>
        </w:rPr>
      </w:pPr>
      <w:ins w:id="205" w:author="Dell" w:date="2018-10-06T08:35:00Z">
        <w:r>
          <w:rPr>
            <w:noProof/>
            <w:lang w:eastAsia="en-US"/>
          </w:rPr>
          <mc:AlternateContent>
            <mc:Choice Requires="wpg">
              <w:drawing>
                <wp:anchor distT="0" distB="0" distL="114300" distR="114300" simplePos="0" relativeHeight="251672576" behindDoc="0" locked="0" layoutInCell="1" allowOverlap="1" wp14:anchorId="45A7D782" wp14:editId="53037BFA">
                  <wp:simplePos x="0" y="0"/>
                  <wp:positionH relativeFrom="column">
                    <wp:posOffset>81886</wp:posOffset>
                  </wp:positionH>
                  <wp:positionV relativeFrom="paragraph">
                    <wp:posOffset>311633</wp:posOffset>
                  </wp:positionV>
                  <wp:extent cx="6186681" cy="3203068"/>
                  <wp:effectExtent l="0" t="0" r="5080" b="0"/>
                  <wp:wrapNone/>
                  <wp:docPr id="25" name="Group 25"/>
                  <wp:cNvGraphicFramePr/>
                  <a:graphic xmlns:a="http://schemas.openxmlformats.org/drawingml/2006/main">
                    <a:graphicData uri="http://schemas.microsoft.com/office/word/2010/wordprocessingGroup">
                      <wpg:wgp>
                        <wpg:cNvGrpSpPr/>
                        <wpg:grpSpPr>
                          <a:xfrm>
                            <a:off x="0" y="0"/>
                            <a:ext cx="6186681" cy="3203068"/>
                            <a:chOff x="2" y="0"/>
                            <a:chExt cx="9669631" cy="5928091"/>
                          </a:xfrm>
                        </wpg:grpSpPr>
                        <wpg:grpSp>
                          <wpg:cNvPr id="6" name="Group 6"/>
                          <wpg:cNvGrpSpPr/>
                          <wpg:grpSpPr>
                            <a:xfrm>
                              <a:off x="74428" y="0"/>
                              <a:ext cx="1626577" cy="1749669"/>
                              <a:chOff x="0" y="0"/>
                              <a:chExt cx="1626577" cy="1749669"/>
                            </a:xfrm>
                          </wpg:grpSpPr>
                          <wps:wsp>
                            <wps:cNvPr id="3" name="Round Same Side Corner Rectangle 3"/>
                            <wps:cNvSpPr/>
                            <wps:spPr>
                              <a:xfrm>
                                <a:off x="70339" y="0"/>
                                <a:ext cx="1494692" cy="1081454"/>
                              </a:xfrm>
                              <a:prstGeom prst="round2SameRect">
                                <a:avLst/>
                              </a:prstGeom>
                            </wps:spPr>
                            <wps:style>
                              <a:lnRef idx="2">
                                <a:schemeClr val="accent3"/>
                              </a:lnRef>
                              <a:fillRef idx="1">
                                <a:schemeClr val="lt1"/>
                              </a:fillRef>
                              <a:effectRef idx="0">
                                <a:schemeClr val="accent3"/>
                              </a:effectRef>
                              <a:fontRef idx="minor">
                                <a:schemeClr val="dk1"/>
                              </a:fontRef>
                            </wps:style>
                            <wps:txbx>
                              <w:txbxContent>
                                <w:p w:rsidR="00781EBA" w:rsidRPr="00781EBA" w:rsidRDefault="00781EBA" w:rsidP="00781EBA">
                                  <w:pPr>
                                    <w:jc w:val="center"/>
                                    <w:rPr>
                                      <w:sz w:val="24"/>
                                      <w:szCs w:val="24"/>
                                      <w:rPrChange w:id="206" w:author="Dell" w:date="2018-10-06T08:37:00Z">
                                        <w:rPr>
                                          <w:sz w:val="32"/>
                                          <w:szCs w:val="32"/>
                                        </w:rPr>
                                      </w:rPrChange>
                                    </w:rPr>
                                  </w:pPr>
                                  <w:r w:rsidRPr="00781EBA">
                                    <w:rPr>
                                      <w:sz w:val="20"/>
                                      <w:szCs w:val="20"/>
                                      <w:rPrChange w:id="207" w:author="Dell" w:date="2018-10-06T08:36:00Z">
                                        <w:rPr>
                                          <w:sz w:val="32"/>
                                          <w:szCs w:val="32"/>
                                        </w:rPr>
                                      </w:rPrChange>
                                    </w:rPr>
                                    <w:t>Customer’s</w:t>
                                  </w:r>
                                  <w:r w:rsidRPr="00997C24">
                                    <w:rPr>
                                      <w:sz w:val="32"/>
                                      <w:szCs w:val="32"/>
                                    </w:rPr>
                                    <w:t xml:space="preserve"> </w:t>
                                  </w:r>
                                  <w:r w:rsidRPr="00781EBA">
                                    <w:rPr>
                                      <w:sz w:val="24"/>
                                      <w:szCs w:val="24"/>
                                      <w:rPrChange w:id="208" w:author="Dell" w:date="2018-10-06T08:37:00Z">
                                        <w:rPr>
                                          <w:sz w:val="32"/>
                                          <w:szCs w:val="32"/>
                                        </w:rPr>
                                      </w:rPrChange>
                                    </w:rP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62708" y="1090246"/>
                                <a:ext cx="535940" cy="1930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nual Operation 5"/>
                            <wps:cNvSpPr/>
                            <wps:spPr>
                              <a:xfrm rot="10800000">
                                <a:off x="0" y="1283677"/>
                                <a:ext cx="1626577" cy="465992"/>
                              </a:xfrm>
                              <a:prstGeom prst="flowChartManualOperation">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6432698" y="1892595"/>
                              <a:ext cx="1626235" cy="1749425"/>
                              <a:chOff x="0" y="0"/>
                              <a:chExt cx="1626577" cy="1749669"/>
                            </a:xfrm>
                          </wpg:grpSpPr>
                          <wps:wsp>
                            <wps:cNvPr id="8" name="Round Same Side Corner Rectangle 8"/>
                            <wps:cNvSpPr/>
                            <wps:spPr>
                              <a:xfrm>
                                <a:off x="70339" y="0"/>
                                <a:ext cx="1494692" cy="1081454"/>
                              </a:xfrm>
                              <a:prstGeom prst="round2SameRect">
                                <a:avLst/>
                              </a:prstGeom>
                            </wps:spPr>
                            <wps:style>
                              <a:lnRef idx="2">
                                <a:schemeClr val="accent3"/>
                              </a:lnRef>
                              <a:fillRef idx="1">
                                <a:schemeClr val="lt1"/>
                              </a:fillRef>
                              <a:effectRef idx="0">
                                <a:schemeClr val="accent3"/>
                              </a:effectRef>
                              <a:fontRef idx="minor">
                                <a:schemeClr val="dk1"/>
                              </a:fontRef>
                            </wps:style>
                            <wps:txbx>
                              <w:txbxContent>
                                <w:p w:rsidR="00781EBA" w:rsidRPr="00781EBA" w:rsidRDefault="00781EBA" w:rsidP="00781EBA">
                                  <w:pPr>
                                    <w:jc w:val="center"/>
                                    <w:rPr>
                                      <w:sz w:val="24"/>
                                      <w:szCs w:val="24"/>
                                      <w:rPrChange w:id="209" w:author="Dell" w:date="2018-10-06T08:37:00Z">
                                        <w:rPr>
                                          <w:sz w:val="32"/>
                                          <w:szCs w:val="32"/>
                                        </w:rPr>
                                      </w:rPrChange>
                                    </w:rPr>
                                  </w:pPr>
                                  <w:r w:rsidRPr="00781EBA">
                                    <w:rPr>
                                      <w:sz w:val="24"/>
                                      <w:szCs w:val="24"/>
                                      <w:rPrChange w:id="210" w:author="Dell" w:date="2018-10-06T08:37:00Z">
                                        <w:rPr>
                                          <w:sz w:val="32"/>
                                          <w:szCs w:val="32"/>
                                        </w:rPr>
                                      </w:rPrChange>
                                    </w:rPr>
                                    <w:t>Admin’s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562708" y="1090246"/>
                                <a:ext cx="535940" cy="1930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Manual Operation 10"/>
                            <wps:cNvSpPr/>
                            <wps:spPr>
                              <a:xfrm rot="10800000">
                                <a:off x="0" y="1283677"/>
                                <a:ext cx="1626577" cy="465992"/>
                              </a:xfrm>
                              <a:prstGeom prst="flowChartManualOperation">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Cloud 11"/>
                          <wps:cNvSpPr/>
                          <wps:spPr>
                            <a:xfrm rot="334423">
                              <a:off x="3051544" y="1977656"/>
                              <a:ext cx="2269490" cy="1344930"/>
                            </a:xfrm>
                            <a:prstGeom prst="cloud">
                              <a:avLst/>
                            </a:prstGeom>
                          </wps:spPr>
                          <wps:style>
                            <a:lnRef idx="2">
                              <a:schemeClr val="accent3"/>
                            </a:lnRef>
                            <a:fillRef idx="1">
                              <a:schemeClr val="lt1"/>
                            </a:fillRef>
                            <a:effectRef idx="0">
                              <a:schemeClr val="accent3"/>
                            </a:effectRef>
                            <a:fontRef idx="minor">
                              <a:schemeClr val="dk1"/>
                            </a:fontRef>
                          </wps:style>
                          <wps:txbx>
                            <w:txbxContent>
                              <w:p w:rsidR="00781EBA" w:rsidRPr="00781EBA" w:rsidRDefault="00781EBA" w:rsidP="00781EBA">
                                <w:pPr>
                                  <w:jc w:val="center"/>
                                  <w:rPr>
                                    <w:sz w:val="28"/>
                                    <w:szCs w:val="28"/>
                                    <w:rPrChange w:id="211" w:author="Dell" w:date="2018-10-06T08:37:00Z">
                                      <w:rPr>
                                        <w:sz w:val="48"/>
                                        <w:szCs w:val="48"/>
                                      </w:rPr>
                                    </w:rPrChange>
                                  </w:rPr>
                                </w:pPr>
                                <w:r w:rsidRPr="00781EBA">
                                  <w:rPr>
                                    <w:sz w:val="28"/>
                                    <w:szCs w:val="28"/>
                                    <w:rPrChange w:id="212" w:author="Dell" w:date="2018-10-06T08:37:00Z">
                                      <w:rPr>
                                        <w:sz w:val="48"/>
                                        <w:szCs w:val="48"/>
                                      </w:rPr>
                                    </w:rPrChange>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Picture 1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8197703" y="0"/>
                              <a:ext cx="1471930" cy="1245870"/>
                            </a:xfrm>
                            <a:prstGeom prst="rect">
                              <a:avLst/>
                            </a:prstGeom>
                          </pic:spPr>
                        </pic:pic>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 y="4178031"/>
                              <a:ext cx="2858370" cy="1750060"/>
                            </a:xfrm>
                            <a:prstGeom prst="rect">
                              <a:avLst/>
                            </a:prstGeom>
                          </pic:spPr>
                        </pic:pic>
                        <wps:wsp>
                          <wps:cNvPr id="15" name="Right Arrow 15"/>
                          <wps:cNvSpPr/>
                          <wps:spPr>
                            <a:xfrm rot="1849194">
                              <a:off x="1701210" y="1701209"/>
                              <a:ext cx="1556052" cy="251209"/>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a:off x="5401340" y="2562447"/>
                              <a:ext cx="1063381" cy="250825"/>
                            </a:xfrm>
                            <a:prstGeom prst="rightArrow">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rot="12685897">
                              <a:off x="1998921" y="1329070"/>
                              <a:ext cx="1556052" cy="2512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ight Arrow 21"/>
                          <wps:cNvSpPr/>
                          <wps:spPr>
                            <a:xfrm rot="10800000">
                              <a:off x="5358810" y="2222205"/>
                              <a:ext cx="1045028" cy="2512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ight Arrow 22"/>
                          <wps:cNvSpPr/>
                          <wps:spPr>
                            <a:xfrm rot="8139958">
                              <a:off x="2083982" y="3466214"/>
                              <a:ext cx="1352046" cy="25120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Up-Down Arrow 24"/>
                          <wps:cNvSpPr/>
                          <wps:spPr>
                            <a:xfrm rot="2369642">
                              <a:off x="8187070" y="1105786"/>
                              <a:ext cx="176273" cy="933585"/>
                            </a:xfrm>
                            <a:prstGeom prst="upDown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5A7D782" id="Group 25" o:spid="_x0000_s1026" style="position:absolute;margin-left:6.45pt;margin-top:24.55pt;width:487.15pt;height:252.2pt;z-index:251672576;mso-width-relative:margin;mso-height-relative:margin" coordorigin="" coordsize="96696,5928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">
                  <v:group id="Group 6" o:spid="_x0000_s1027" style="position:absolute;left:744;width:16266;height:17496" coordsize="16265,17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Round Same Side Corner Rectangle 3" o:spid="_x0000_s1028" style="position:absolute;left:703;width:14947;height:10814;visibility:visible;mso-wrap-style:square;v-text-anchor:middle" coordsize="1494692,10814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xw8UA&#10;AADaAAAADwAAAGRycy9kb3ducmV2LnhtbESPQWsCMRSE7wX/Q3iF3jSropatUcRSaO1FbZH29ti8&#10;bhY3L0uS1a2/vhGEHoeZ+YaZLztbixP5UDlWMBxkIIgLpysuFXx+vPQfQYSIrLF2TAp+KcBy0bub&#10;Y67dmXd02sdSJAiHHBWYGJtcylAYshgGriFO3o/zFmOSvpTa4znBbS1HWTaVFitOCwYbWhsqjvvW&#10;KvBfm2H7fZAHoyfHyXb8fpm9tc9KPdx3qycQkbr4H761X7WCMVyvpBs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vHDxQAAANoAAAAPAAAAAAAAAAAAAAAAAJgCAABkcnMv&#10;ZG93bnJldi54bWxQSwUGAAAAAAQABAD1AAAAigMAAAAA&#10;" adj="-11796480,,5400" path="m180246,l1314446,v99547,,180246,80699,180246,180246l1494692,1081454r,l,1081454r,l,180246c,80699,80699,,180246,xe" fillcolor="white [3201]" strokecolor="#9bbb59 [3206]" strokeweight="2pt">
                      <v:stroke joinstyle="miter"/>
                      <v:formulas/>
                      <v:path arrowok="t" o:connecttype="custom" o:connectlocs="180246,0;1314446,0;1494692,180246;1494692,1081454;1494692,1081454;0,1081454;0,1081454;0,180246;180246,0" o:connectangles="0,0,0,0,0,0,0,0,0" textboxrect="0,0,1494692,1081454"/>
                      <v:textbox>
                        <w:txbxContent>
                          <w:p w:rsidR="00781EBA" w:rsidRPr="00781EBA" w:rsidRDefault="00781EBA" w:rsidP="00781EBA">
                            <w:pPr>
                              <w:jc w:val="center"/>
                              <w:rPr>
                                <w:sz w:val="24"/>
                                <w:szCs w:val="24"/>
                                <w:rPrChange w:id="220" w:author="Dell" w:date="2018-10-06T08:37:00Z">
                                  <w:rPr>
                                    <w:sz w:val="32"/>
                                    <w:szCs w:val="32"/>
                                  </w:rPr>
                                </w:rPrChange>
                              </w:rPr>
                            </w:pPr>
                            <w:r w:rsidRPr="00781EBA">
                              <w:rPr>
                                <w:sz w:val="20"/>
                                <w:szCs w:val="20"/>
                                <w:rPrChange w:id="221" w:author="Dell" w:date="2018-10-06T08:36:00Z">
                                  <w:rPr>
                                    <w:sz w:val="32"/>
                                    <w:szCs w:val="32"/>
                                  </w:rPr>
                                </w:rPrChange>
                              </w:rPr>
                              <w:t>Customer’s</w:t>
                            </w:r>
                            <w:r w:rsidRPr="00997C24">
                              <w:rPr>
                                <w:sz w:val="32"/>
                                <w:szCs w:val="32"/>
                              </w:rPr>
                              <w:t xml:space="preserve"> </w:t>
                            </w:r>
                            <w:r w:rsidRPr="00781EBA">
                              <w:rPr>
                                <w:sz w:val="24"/>
                                <w:szCs w:val="24"/>
                                <w:rPrChange w:id="222" w:author="Dell" w:date="2018-10-06T08:37:00Z">
                                  <w:rPr>
                                    <w:sz w:val="32"/>
                                    <w:szCs w:val="32"/>
                                  </w:rPr>
                                </w:rPrChange>
                              </w:rPr>
                              <w:t>computer</w:t>
                            </w:r>
                          </w:p>
                        </w:txbxContent>
                      </v:textbox>
                    </v:shape>
                    <v:rect id="Rectangle 4" o:spid="_x0000_s1029" style="position:absolute;left:5627;top:10902;width:5359;height:1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5vL0A&#10;AADaAAAADwAAAGRycy9kb3ducmV2LnhtbESPwQrCMBBE74L/EFbwZlNFtFSjqCCot6ofsDRrW2w2&#10;pYla/94IgsdhZt4wy3VnavGk1lWWFYyjGARxbnXFhYLrZT9KQDiPrLG2TAre5GC96veWmGr74oye&#10;Z1+IAGGXooLS+yaV0uUlGXSRbYiDd7OtQR9kW0jd4ivATS0ncTyTBisOCyU2tCspv58fRsH8ncyz&#10;++Qot0ib0zbmJJuOc6WGg26zAOGp8//wr33QCqbwvRJu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Rz5vL0AAADaAAAADwAAAAAAAAAAAAAAAACYAgAAZHJzL2Rvd25yZXYu&#10;eG1sUEsFBgAAAAAEAAQA9QAAAIIDAAAAAA==&#10;" fillcolor="white [3201]" strokecolor="#9bbb59 [3206]" strokeweight="2pt"/>
                    <v:shapetype id="_x0000_t119" coordsize="21600,21600" o:spt="119" path="m,l21600,,17240,21600r-12880,xe">
                      <v:stroke joinstyle="miter"/>
                      <v:path gradientshapeok="t" o:connecttype="custom" o:connectlocs="10800,0;2180,10800;10800,21600;19420,10800" textboxrect="4321,0,17204,21600"/>
                    </v:shapetype>
                    <v:shape id="Flowchart: Manual Operation 5" o:spid="_x0000_s1030" type="#_x0000_t119" style="position:absolute;top:12836;width:16265;height:466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9Dr8QA&#10;AADaAAAADwAAAGRycy9kb3ducmV2LnhtbESPQWsCMRSE7wX/Q3iCt5pV2yKrURbLgtBCqXrw+Ng8&#10;s6vJy7JJ3e2/bwqFHoeZ+YZZbwdnxZ260HhWMJtmIIgrrxs2Ck7H8nEJIkRkjdYzKfimANvN6GGN&#10;ufY9f9L9EI1IEA45KqhjbHMpQ1WTwzD1LXHyLr5zGJPsjNQd9gnurJxn2Yt02HBaqLGlXU3V7fDl&#10;FJRvlw/bv58X+ydTlMWraa72tFNqMh6KFYhIQ/wP/7X3WsEz/F5JN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PQ6/EAAAA2gAAAA8AAAAAAAAAAAAAAAAAmAIAAGRycy9k&#10;b3ducmV2LnhtbFBLBQYAAAAABAAEAPUAAACJAwAAAAA=&#10;" fillcolor="white [3201]" strokecolor="#9bbb59 [3206]" strokeweight="2pt"/>
                  </v:group>
                  <v:group id="Group 7" o:spid="_x0000_s1031" style="position:absolute;left:64326;top:18925;width:16263;height:17495" coordsize="16265,174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Round Same Side Corner Rectangle 8" o:spid="_x0000_s1032" style="position:absolute;left:703;width:14947;height:10814;visibility:visible;mso-wrap-style:square;v-text-anchor:middle" coordsize="1494692,10814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jssIA&#10;AADaAAAADwAAAGRycy9kb3ducmV2LnhtbERPTWsCMRC9F/wPYYTealaLtmyNIpaC1ou1IvY2bMbN&#10;4mayJFnd+uvNodDj431P552txYV8qBwrGA4yEMSF0xWXCvbfH0+vIEJE1lg7JgW/FGA+6z1MMdfu&#10;yl902cVSpBAOOSowMTa5lKEwZDEMXEOcuJPzFmOCvpTa4zWF21qOsmwiLVacGgw2tDRUnHetVeCP&#10;n8P25yAPRo/P4+3z5vaybt+Veux3izcQkbr4L/5zr7SCtDVdSTd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AmOywgAAANoAAAAPAAAAAAAAAAAAAAAAAJgCAABkcnMvZG93&#10;bnJldi54bWxQSwUGAAAAAAQABAD1AAAAhwMAAAAA&#10;" adj="-11796480,,5400" path="m180246,l1314446,v99547,,180246,80699,180246,180246l1494692,1081454r,l,1081454r,l,180246c,80699,80699,,180246,xe" fillcolor="white [3201]" strokecolor="#9bbb59 [3206]" strokeweight="2pt">
                      <v:stroke joinstyle="miter"/>
                      <v:formulas/>
                      <v:path arrowok="t" o:connecttype="custom" o:connectlocs="180246,0;1314446,0;1494692,180246;1494692,1081454;1494692,1081454;0,1081454;0,1081454;0,180246;180246,0" o:connectangles="0,0,0,0,0,0,0,0,0" textboxrect="0,0,1494692,1081454"/>
                      <v:textbox>
                        <w:txbxContent>
                          <w:p w:rsidR="00781EBA" w:rsidRPr="00781EBA" w:rsidRDefault="00781EBA" w:rsidP="00781EBA">
                            <w:pPr>
                              <w:jc w:val="center"/>
                              <w:rPr>
                                <w:sz w:val="24"/>
                                <w:szCs w:val="24"/>
                                <w:rPrChange w:id="223" w:author="Dell" w:date="2018-10-06T08:37:00Z">
                                  <w:rPr>
                                    <w:sz w:val="32"/>
                                    <w:szCs w:val="32"/>
                                  </w:rPr>
                                </w:rPrChange>
                              </w:rPr>
                            </w:pPr>
                            <w:r w:rsidRPr="00781EBA">
                              <w:rPr>
                                <w:sz w:val="24"/>
                                <w:szCs w:val="24"/>
                                <w:rPrChange w:id="224" w:author="Dell" w:date="2018-10-06T08:37:00Z">
                                  <w:rPr>
                                    <w:sz w:val="32"/>
                                    <w:szCs w:val="32"/>
                                  </w:rPr>
                                </w:rPrChange>
                              </w:rPr>
                              <w:t>Admin’s computer</w:t>
                            </w:r>
                          </w:p>
                        </w:txbxContent>
                      </v:textbox>
                    </v:shape>
                    <v:rect id="Rectangle 9" o:spid="_x0000_s1033" style="position:absolute;left:5627;top:10902;width:5359;height:1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WIr0A&#10;AADaAAAADwAAAGRycy9kb3ducmV2LnhtbESPwQrCMBBE74L/EFbwpqkiWqtRVBDUW9UPWJq1LTab&#10;0kStf28EweMwM2+Y5bo1lXhS40rLCkbDCARxZnXJuYLrZT+IQTiPrLGyTAre5GC96naWmGj74pSe&#10;Z5+LAGGXoILC+zqR0mUFGXRDWxMH72Ybgz7IJpe6wVeAm0qOo2gqDZYcFgqsaVdQdj8/jILZO56l&#10;9/FRbpE2p23EcToZZUr1e+1mAcJT6//hX/ugFczheyXc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x1WIr0AAADaAAAADwAAAAAAAAAAAAAAAACYAgAAZHJzL2Rvd25yZXYu&#10;eG1sUEsFBgAAAAAEAAQA9QAAAIIDAAAAAA==&#10;" fillcolor="white [3201]" strokecolor="#9bbb59 [3206]" strokeweight="2pt"/>
                    <v:shape id="Flowchart: Manual Operation 10" o:spid="_x0000_s1034" type="#_x0000_t119" style="position:absolute;top:12836;width:16265;height:466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QgkMUA&#10;AADbAAAADwAAAGRycy9kb3ducmV2LnhtbESPQUvDQBCF74L/YZlCb3ZTKyKx2xIqgYKCWHvwOGSn&#10;m7S7syG7NvHfOwfB2wzvzXvfrLdT8OpKQ+oiG1guClDETbQdOwPHz/ruCVTKyBZ9ZDLwQwm2m9ub&#10;NZY2jvxB10N2SkI4lWigzbkvtU5NSwHTIvbEop3iEDDLOjhtBxwlPHh9XxSPOmDH0tBiT7uWmsvh&#10;OxioX0/vfnz7Wu0fXFVXL647++POmPlsqp5BZZryv/nvem8FX+jlFx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CCQxQAAANsAAAAPAAAAAAAAAAAAAAAAAJgCAABkcnMv&#10;ZG93bnJldi54bWxQSwUGAAAAAAQABAD1AAAAigMAAAAA&#10;" fillcolor="white [3201]" strokecolor="#9bbb59 [3206]" strokeweight="2pt"/>
                  </v:group>
                  <v:shape id="Cloud 11" o:spid="_x0000_s1035" style="position:absolute;left:30515;top:19776;width:22695;height:13449;rotation:365279fd;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3Ni8MA&#10;AADbAAAADwAAAGRycy9kb3ducmV2LnhtbERPS2vCQBC+C/0PyxR6qxs9BBtdpRWEHnqoVgRvY3bM&#10;w+xsyG6TbX59t1DwNh/fc1abYBrRU+cqywpm0wQEcW51xYWC49fueQHCeWSNjWVS8EMONuuHyQoz&#10;bQfeU3/whYgh7DJUUHrfZlK6vCSDbmpb4shdbWfQR9gVUnc4xHDTyHmSpNJgxbGhxJa2JeW3w7dR&#10;IF8udEo/TBFCXdWf57d63OajUk+P4XUJwlPwd/G/+13H+TP4+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3Ni8MAAADbAAAADwAAAAAAAAAAAAAAAACYAgAAZHJzL2Rv&#10;d25yZXYueG1sUEsFBgAAAAAEAAQA9QAAAIg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9bbb59 [3206]" strokeweight="2pt">
                    <v:stroke joinstyle="miter"/>
                    <v:formulas/>
                    <v:path arrowok="t" o:connecttype="custom" o:connectlocs="246544,814959;113475,790146;363959,1086498;305751,1098360;865663,1216975;830570,1162804;1514412,1081890;1500385,1141323;1792950,714619;1963739,936781;2195837,478011;2119767,561321;2013332,168926;2017324,208277;1527598,123036;1566579,72850;1163166,146946;1182026,103672;735483,161641;803778,203607;216810,491553;204885,447376" o:connectangles="0,0,0,0,0,0,0,0,0,0,0,0,0,0,0,0,0,0,0,0,0,0" textboxrect="0,0,43200,43200"/>
                    <v:textbox>
                      <w:txbxContent>
                        <w:p w:rsidR="00781EBA" w:rsidRPr="00781EBA" w:rsidRDefault="00781EBA" w:rsidP="00781EBA">
                          <w:pPr>
                            <w:jc w:val="center"/>
                            <w:rPr>
                              <w:sz w:val="28"/>
                              <w:szCs w:val="28"/>
                              <w:rPrChange w:id="225" w:author="Dell" w:date="2018-10-06T08:37:00Z">
                                <w:rPr>
                                  <w:sz w:val="48"/>
                                  <w:szCs w:val="48"/>
                                </w:rPr>
                              </w:rPrChange>
                            </w:rPr>
                          </w:pPr>
                          <w:r w:rsidRPr="00781EBA">
                            <w:rPr>
                              <w:sz w:val="28"/>
                              <w:szCs w:val="28"/>
                              <w:rPrChange w:id="226" w:author="Dell" w:date="2018-10-06T08:37:00Z">
                                <w:rPr>
                                  <w:sz w:val="48"/>
                                  <w:szCs w:val="48"/>
                                </w:rPr>
                              </w:rPrChange>
                            </w:rPr>
                            <w:t>Internet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6" type="#_x0000_t75" style="position:absolute;left:81977;width:14719;height:12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aTqLDAAAA2wAAAA8AAABkcnMvZG93bnJldi54bWxET01rAjEQvQv9D2EK3jSpUm23RlHBYikU&#10;attDb8Nm3F3dTJZNXOO/N0Kht3m8z5ktoq1FR62vHGt4GCoQxLkzFRcavr82gycQPiAbrB2Thgt5&#10;WMzvejPMjDvzJ3W7UIgUwj5DDWUITSalz0uy6IeuIU7c3rUWQ4JtIU2L5xRuazlSaiItVpwaSmxo&#10;XVJ+3J2shv37R+xQrWL1piaHKf/8Pr9OH7Xu38flC4hAMfyL/9xbk+aP4fZLOkDO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lpOosMAAADbAAAADwAAAAAAAAAAAAAAAACf&#10;AgAAZHJzL2Rvd25yZXYueG1sUEsFBgAAAAAEAAQA9wAAAI8DAAAAAA==&#10;">
                    <v:imagedata r:id="rId9" o:title=""/>
                    <v:path arrowok="t"/>
                  </v:shape>
                  <v:shape id="Picture 14" o:spid="_x0000_s1037" type="#_x0000_t75" style="position:absolute;top:41780;width:28583;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OhdnCAAAA2wAAAA8AAABkcnMvZG93bnJldi54bWxET01rwkAQvRf8D8sIvTWbVCshukoo1Epv&#10;jaIeh+yYBLOzaXbV+O+7hYK3ebzPWawG04or9a6xrCCJYhDEpdUNVwp224+XFITzyBpby6TgTg5W&#10;y9HTAjNtb/xN18JXIoSwy1BB7X2XSenKmgy6yHbEgTvZ3qAPsK+k7vEWwk0rX+N4Jg02HBpq7Oi9&#10;pvJcXIyCQ6qPs68y+XybcrHPjz80KdYXpZ7HQz4H4WnwD/G/e6PD/Cn8/R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ToXZwgAAANsAAAAPAAAAAAAAAAAAAAAAAJ8C&#10;AABkcnMvZG93bnJldi54bWxQSwUGAAAAAAQABAD3AAAAjgMAAAAA&#10;">
                    <v:imagedata r:id="rId10"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38" type="#_x0000_t13" style="position:absolute;left:17012;top:17012;width:15560;height:2512;rotation:201981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GGcIA&#10;AADbAAAADwAAAGRycy9kb3ducmV2LnhtbERPTWvCQBC9C/0PyxR6041SRVJXKRWx16qh5DZkx00w&#10;OxuzW5P6611B8DaP9zmLVW9rcaHWV44VjEcJCOLC6YqNgsN+M5yD8AFZY+2YFPyTh9XyZbDAVLuO&#10;f+iyC0bEEPYpKihDaFIpfVGSRT9yDXHkjq61GCJsjdQtdjHc1nKSJDNpseLYUGJDXyUVp92fVbBd&#10;Z/k235u8y34342v/vjbn6qrU22v/+QEiUB+e4of7W8f5U7j/E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EYZwgAAANsAAAAPAAAAAAAAAAAAAAAAAJgCAABkcnMvZG93&#10;bnJldi54bWxQSwUGAAAAAAQABAD1AAAAhwMAAAAA&#10;" adj="19856" fillcolor="#fabf8f [1945]" strokecolor="#243f60 [1604]" strokeweight="2pt"/>
                  <v:shape id="Right Arrow 16" o:spid="_x0000_s1039" type="#_x0000_t13" style="position:absolute;left:54013;top:25624;width:10634;height:2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cyMAA&#10;AADbAAAADwAAAGRycy9kb3ducmV2LnhtbERPyWrDMBC9B/oPYgq9JXJKCcWJbEJKoYVc6sb3wZp4&#10;iTUylhzZf18VCr3N461zyGfTizuNrrWsYLtJQBBXVrdcK7h8v69fQTiPrLG3TAoWcpBnD6sDptoG&#10;/qJ74WsRQ9ilqKDxfkildFVDBt3GDsSRu9rRoI9wrKUeMcRw08vnJNlJgy3HhgYHOjVU3YrJKOhC&#10;KF4C6bJ7m7tympbzsnyelXp6nI97EJ5m/y/+c3/oOH8Hv7/EA2T2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OcyMAAAADbAAAADwAAAAAAAAAAAAAAAACYAgAAZHJzL2Rvd25y&#10;ZXYueG1sUEsFBgAAAAAEAAQA9QAAAIUDAAAAAA==&#10;" adj="19053" fillcolor="#fabf8f [1945]" strokecolor="#243f60 [1604]" strokeweight="2pt"/>
                  <v:shape id="Right Arrow 19" o:spid="_x0000_s1040" type="#_x0000_t13" style="position:absolute;left:19989;top:13290;width:15560;height:2512;rotation:-973657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dwsUA&#10;AADbAAAADwAAAGRycy9kb3ducmV2LnhtbESPS28CMQyE75X6HyJX6q1k4VDRhYB4Va3ohfIQV7Mx&#10;m4iNs2xSWP49qVSpN1sz33g8HLeuEhdqgvWsoNvJQBAXXlsuFWw37y99ECEia6w8k4IbBRiPHh+G&#10;mGt/5W+6rGMpUgiHHBWYGOtcylAYchg6viZO2tE3DmNam1LqBq8p3FWyl2Wv0qHldMFgTTNDxWn9&#10;41KNOa7Oxm4OS/s1mfrFYV/tPvZKPT+1kwGISG38N//Rnzpxb/D7SxpAj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93CxQAAANsAAAAPAAAAAAAAAAAAAAAAAJgCAABkcnMv&#10;ZG93bnJldi54bWxQSwUGAAAAAAQABAD1AAAAigMAAAAA&#10;" adj="19856" fillcolor="#4f81bd [3204]" strokecolor="#243f60 [1604]" strokeweight="2pt"/>
                  <v:shape id="Right Arrow 21" o:spid="_x0000_s1041" type="#_x0000_t13" style="position:absolute;left:53588;top:22222;width:10450;height:251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IW8YA&#10;AADbAAAADwAAAGRycy9kb3ducmV2LnhtbESPQWvCQBSE7wX/w/IK3nSjtlJSVykWiVAiVoXS2+vu&#10;axLMvg3ZVeO/dwtCj8PMfMPMFp2txZlaXzlWMBomIIi1MxUXCg771eAFhA/IBmvHpOBKHhbz3sMM&#10;U+Mu/EnnXShEhLBPUUEZQpNK6XVJFv3QNcTR+3WtxRBlW0jT4iXCbS3HSTKVFiuOCyU2tCxJH3cn&#10;q0A/ZZPNJPvOzPNPnucfW798/9JK9R+7t1cQgbrwH76310bBeAR/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pIW8YAAADbAAAADwAAAAAAAAAAAAAAAACYAgAAZHJz&#10;L2Rvd25yZXYueG1sUEsFBgAAAAAEAAQA9QAAAIsDAAAAAA==&#10;" adj="19004" fillcolor="#4f81bd [3204]" strokecolor="#243f60 [1604]" strokeweight="2pt"/>
                  <v:shape id="Right Arrow 22" o:spid="_x0000_s1042" type="#_x0000_t13" style="position:absolute;left:20839;top:34662;width:13521;height:2512;rotation:889100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5UhcIA&#10;AADbAAAADwAAAGRycy9kb3ducmV2LnhtbESP3WoCMRSE7wu+QziCdzVxbVVWo1TRUrxz9QEOm7M/&#10;uDlZN6mub98UCr0cZuYbZrXpbSPu1PnasYbJWIEgzp2pudRwOR9eFyB8QDbYOCYNT/KwWQ9eVpga&#10;9+AT3bNQighhn6KGKoQ2ldLnFVn0Y9cSR69wncUQZVdK0+Ejwm0jE6Vm0mLNcaHClnYV5dfs22oo&#10;mu18e3s/TveuKM1b9qlcz0rr0bD/WIII1If/8F/7y2hIEvj9En+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lSFwgAAANsAAAAPAAAAAAAAAAAAAAAAAJgCAABkcnMvZG93&#10;bnJldi54bWxQSwUGAAAAAAQABAD1AAAAhwMAAAAA&#10;" adj="19593" fillcolor="#4f81bd [3204]" strokecolor="#243f60 [1604]" strokeweight="2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4" o:spid="_x0000_s1043" type="#_x0000_t70" style="position:absolute;left:81870;top:11057;width:1763;height:9336;rotation:258828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TsMA&#10;AADbAAAADwAAAGRycy9kb3ducmV2LnhtbESPQYvCMBSE78L+h/AWvIhNV8SVapRSWfAkWBfPj+bZ&#10;FpuX2kRt/70RFvY4zMw3zHrbm0Y8qHO1ZQVfUQyCuLC65lLB7+lnugThPLLGxjIpGMjBdvMxWmOi&#10;7ZOP9Mh9KQKEXYIKKu/bREpXVGTQRbYlDt7FdgZ9kF0pdYfPADeNnMXxQhqsOSxU2FJWUXHN70ZB&#10;nJ+P+9ttYr8Pw8Ts/HDP0t1BqfFnn65AeOr9f/ivvdcKZnN4fwk/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ITsMAAADbAAAADwAAAAAAAAAAAAAAAACYAgAAZHJzL2Rv&#10;d25yZXYueG1sUEsFBgAAAAAEAAQA9QAAAIgDAAAAAA==&#10;" adj=",2039" fillcolor="#c0504d [3205]" strokecolor="#243f60 [1604]" strokeweight="2pt"/>
                </v:group>
              </w:pict>
            </mc:Fallback>
          </mc:AlternateContent>
        </w:r>
      </w:ins>
    </w:p>
    <w:p w:rsidR="00781EBA" w:rsidRDefault="00781EBA" w:rsidP="002C27C8">
      <w:pPr>
        <w:rPr>
          <w:ins w:id="213" w:author="Dell" w:date="2018-10-06T08:14:00Z"/>
          <w:rFonts w:ascii="Times New Roman" w:hAnsi="Times New Roman" w:cs="Times New Roman"/>
          <w:color w:val="212121"/>
          <w:sz w:val="28"/>
          <w:szCs w:val="28"/>
          <w:shd w:val="clear" w:color="auto" w:fill="FFFFFF"/>
        </w:rPr>
      </w:pPr>
    </w:p>
    <w:p w:rsidR="001B331C" w:rsidRDefault="001B331C" w:rsidP="002C27C8">
      <w:pPr>
        <w:rPr>
          <w:ins w:id="214" w:author="Dell" w:date="2018-10-06T08:13:00Z"/>
          <w:rFonts w:ascii="Times New Roman" w:hAnsi="Times New Roman" w:cs="Times New Roman"/>
          <w:sz w:val="28"/>
          <w:szCs w:val="28"/>
        </w:rPr>
      </w:pPr>
    </w:p>
    <w:p w:rsidR="001B331C" w:rsidRDefault="001B331C" w:rsidP="002C27C8">
      <w:pPr>
        <w:rPr>
          <w:ins w:id="215" w:author="Dell" w:date="2018-10-06T08:13:00Z"/>
          <w:rFonts w:ascii="Times New Roman" w:hAnsi="Times New Roman" w:cs="Times New Roman"/>
          <w:sz w:val="28"/>
          <w:szCs w:val="28"/>
        </w:rPr>
      </w:pPr>
    </w:p>
    <w:p w:rsidR="001B331C" w:rsidRPr="00AD74DD" w:rsidRDefault="001B331C" w:rsidP="002C27C8">
      <w:pPr>
        <w:rPr>
          <w:rFonts w:ascii="Times New Roman" w:hAnsi="Times New Roman" w:cs="Times New Roman"/>
          <w:sz w:val="28"/>
          <w:szCs w:val="28"/>
        </w:rPr>
      </w:pPr>
    </w:p>
    <w:p w:rsidR="00351C56" w:rsidRDefault="00351C56">
      <w:pPr>
        <w:rPr>
          <w:ins w:id="216" w:author="Dell" w:date="2018-10-06T09:31:00Z"/>
          <w:rFonts w:ascii="Times New Roman" w:hAnsi="Times New Roman" w:cs="Times New Roman"/>
          <w:sz w:val="28"/>
          <w:szCs w:val="28"/>
        </w:rPr>
      </w:pPr>
    </w:p>
    <w:p w:rsidR="00351C56" w:rsidRPr="00351C56" w:rsidRDefault="00351C56">
      <w:pPr>
        <w:rPr>
          <w:ins w:id="217" w:author="Dell" w:date="2018-10-06T09:31:00Z"/>
          <w:rFonts w:ascii="Times New Roman" w:hAnsi="Times New Roman" w:cs="Times New Roman"/>
          <w:sz w:val="28"/>
          <w:szCs w:val="28"/>
        </w:rPr>
      </w:pPr>
    </w:p>
    <w:p w:rsidR="00351C56" w:rsidRPr="00351C56" w:rsidRDefault="00351C56">
      <w:pPr>
        <w:rPr>
          <w:ins w:id="218" w:author="Dell" w:date="2018-10-06T09:31:00Z"/>
          <w:rFonts w:ascii="Times New Roman" w:hAnsi="Times New Roman" w:cs="Times New Roman"/>
          <w:sz w:val="28"/>
          <w:szCs w:val="28"/>
        </w:rPr>
      </w:pPr>
    </w:p>
    <w:p w:rsidR="00351C56" w:rsidRPr="00351C56" w:rsidRDefault="00351C56">
      <w:pPr>
        <w:rPr>
          <w:ins w:id="219" w:author="Dell" w:date="2018-10-06T09:31:00Z"/>
          <w:rFonts w:ascii="Times New Roman" w:hAnsi="Times New Roman" w:cs="Times New Roman"/>
          <w:sz w:val="28"/>
          <w:szCs w:val="28"/>
        </w:rPr>
      </w:pPr>
    </w:p>
    <w:p w:rsidR="00351C56" w:rsidRPr="00351C56" w:rsidRDefault="00351C56">
      <w:pPr>
        <w:rPr>
          <w:ins w:id="220" w:author="Dell" w:date="2018-10-06T09:31:00Z"/>
          <w:rFonts w:ascii="Times New Roman" w:hAnsi="Times New Roman" w:cs="Times New Roman"/>
          <w:sz w:val="28"/>
          <w:szCs w:val="28"/>
        </w:rPr>
      </w:pPr>
    </w:p>
    <w:p w:rsidR="00351C56" w:rsidRDefault="00351C56" w:rsidP="00351C56">
      <w:pPr>
        <w:rPr>
          <w:ins w:id="221" w:author="Dell" w:date="2018-10-06T09:31:00Z"/>
          <w:rFonts w:ascii="Times New Roman" w:hAnsi="Times New Roman" w:cs="Times New Roman"/>
          <w:sz w:val="28"/>
          <w:szCs w:val="28"/>
        </w:rPr>
      </w:pPr>
    </w:p>
    <w:p w:rsidR="00351C56" w:rsidRDefault="00351C56">
      <w:pPr>
        <w:pStyle w:val="HTMLPreformatted"/>
        <w:shd w:val="clear" w:color="auto" w:fill="FFFFFF"/>
        <w:rPr>
          <w:ins w:id="222" w:author="Dell" w:date="2018-10-06T09:43:00Z"/>
          <w:rFonts w:ascii="Times New Roman" w:hAnsi="Times New Roman" w:cs="Times New Roman"/>
          <w:color w:val="212121"/>
          <w:sz w:val="28"/>
          <w:szCs w:val="28"/>
          <w:shd w:val="clear" w:color="auto" w:fill="FFFFFF"/>
        </w:rPr>
        <w:pPrChange w:id="223" w:author="Dell" w:date="2018-10-06T09:3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24" w:author="Dell" w:date="2018-10-06T09:31:00Z">
        <w:r>
          <w:rPr>
            <w:rFonts w:ascii="Times New Roman" w:hAnsi="Times New Roman" w:cs="Times New Roman"/>
            <w:sz w:val="28"/>
            <w:szCs w:val="28"/>
          </w:rPr>
          <w:lastRenderedPageBreak/>
          <w:tab/>
          <w:t xml:space="preserve">This app is built </w:t>
        </w:r>
        <w:r w:rsidRPr="00236340">
          <w:rPr>
            <w:rFonts w:ascii="Times New Roman" w:hAnsi="Times New Roman" w:cs="Times New Roman"/>
            <w:sz w:val="28"/>
            <w:szCs w:val="28"/>
          </w:rPr>
          <w:t>with</w:t>
        </w:r>
      </w:ins>
      <w:ins w:id="225" w:author="Dell" w:date="2018-10-06T09:32:00Z">
        <w:r w:rsidRPr="00236340">
          <w:rPr>
            <w:rFonts w:ascii="Times New Roman" w:hAnsi="Times New Roman" w:cs="Times New Roman"/>
            <w:sz w:val="28"/>
            <w:szCs w:val="28"/>
          </w:rPr>
          <w:t xml:space="preserve"> </w:t>
        </w:r>
        <w:r w:rsidRPr="00351C56">
          <w:rPr>
            <w:rFonts w:ascii="Times New Roman" w:hAnsi="Times New Roman" w:cs="Times New Roman" w:hint="eastAsia"/>
            <w:color w:val="212121"/>
            <w:sz w:val="28"/>
            <w:szCs w:val="28"/>
            <w:lang/>
            <w:rPrChange w:id="226" w:author="Dell" w:date="2018-10-06T09:32:00Z">
              <w:rPr>
                <w:rFonts w:ascii="inherit" w:hAnsi="inherit" w:hint="eastAsia"/>
                <w:color w:val="212121"/>
                <w:lang/>
              </w:rPr>
            </w:rPrChange>
          </w:rPr>
          <w:t xml:space="preserve">responsive function </w:t>
        </w:r>
        <w:r w:rsidRPr="00351C56">
          <w:rPr>
            <w:rFonts w:ascii="Times New Roman" w:hAnsi="Times New Roman" w:cs="Times New Roman" w:hint="cs"/>
            <w:color w:val="212121"/>
            <w:sz w:val="28"/>
            <w:szCs w:val="28"/>
            <w:lang/>
            <w:rPrChange w:id="227" w:author="Dell" w:date="2018-10-06T09:32:00Z">
              <w:rPr>
                <w:rFonts w:ascii="inherit" w:hAnsi="inherit" w:hint="cs"/>
                <w:color w:val="212121"/>
                <w:lang/>
              </w:rPr>
            </w:rPrChange>
          </w:rPr>
          <w:t>–</w:t>
        </w:r>
        <w:r w:rsidRPr="00351C56">
          <w:rPr>
            <w:rFonts w:ascii="Times New Roman" w:hAnsi="Times New Roman" w:cs="Times New Roman" w:hint="eastAsia"/>
            <w:color w:val="212121"/>
            <w:sz w:val="28"/>
            <w:szCs w:val="28"/>
            <w:lang/>
            <w:rPrChange w:id="228" w:author="Dell" w:date="2018-10-06T09:32:00Z">
              <w:rPr>
                <w:rFonts w:ascii="inherit" w:hAnsi="inherit" w:hint="eastAsia"/>
                <w:color w:val="212121"/>
                <w:lang/>
              </w:rPr>
            </w:rPrChange>
          </w:rPr>
          <w:t xml:space="preserve"> It is possible to say that the website is compatible with mobile as a current requirement of each website. We chose Responsive technology instead of Parallel Mobile Site or Dynamic Serving because of the consistent interface for all mobile devices and tablets. Provides a smooth and efficient user experience on any platform, any operating system.</w:t>
        </w:r>
      </w:ins>
      <w:ins w:id="229" w:author="Dell" w:date="2018-10-06T09:33:00Z">
        <w:r>
          <w:rPr>
            <w:rFonts w:ascii="Times New Roman" w:hAnsi="Times New Roman" w:cs="Times New Roman"/>
            <w:color w:val="212121"/>
            <w:sz w:val="28"/>
            <w:szCs w:val="28"/>
            <w:lang/>
          </w:rPr>
          <w:t xml:space="preserve"> Beside this, FOODAHOLIC also</w:t>
        </w:r>
      </w:ins>
      <w:ins w:id="230" w:author="Dell" w:date="2018-10-06T09:34:00Z">
        <w:r>
          <w:rPr>
            <w:rFonts w:ascii="Times New Roman" w:hAnsi="Times New Roman" w:cs="Times New Roman"/>
            <w:color w:val="212121"/>
            <w:sz w:val="28"/>
            <w:szCs w:val="28"/>
            <w:lang/>
          </w:rPr>
          <w:t xml:space="preserve"> </w:t>
        </w:r>
        <w:r w:rsidRPr="00236340">
          <w:rPr>
            <w:rFonts w:ascii="Times New Roman" w:hAnsi="Times New Roman" w:cs="Times New Roman"/>
            <w:color w:val="212121"/>
            <w:sz w:val="28"/>
            <w:szCs w:val="28"/>
            <w:lang/>
          </w:rPr>
          <w:t>M</w:t>
        </w:r>
        <w:r w:rsidR="003D5D0D" w:rsidRPr="00236340">
          <w:rPr>
            <w:rFonts w:ascii="Times New Roman" w:hAnsi="Times New Roman" w:cs="Times New Roman"/>
            <w:color w:val="212121"/>
            <w:sz w:val="28"/>
            <w:szCs w:val="28"/>
            <w:lang/>
          </w:rPr>
          <w:t>ultilingual support:</w:t>
        </w:r>
        <w:r w:rsidRPr="00236340">
          <w:rPr>
            <w:rFonts w:ascii="Times New Roman" w:hAnsi="Times New Roman" w:cs="Times New Roman"/>
            <w:color w:val="212121"/>
            <w:sz w:val="28"/>
            <w:szCs w:val="28"/>
            <w:lang/>
          </w:rPr>
          <w:t xml:space="preserve"> multilingual system, c</w:t>
        </w:r>
        <w:r w:rsidRPr="00351C56">
          <w:rPr>
            <w:rFonts w:ascii="Times New Roman" w:hAnsi="Times New Roman" w:cs="Times New Roman" w:hint="eastAsia"/>
            <w:color w:val="212121"/>
            <w:sz w:val="28"/>
            <w:szCs w:val="28"/>
            <w:lang/>
            <w:rPrChange w:id="231" w:author="Dell" w:date="2018-10-06T09:36:00Z">
              <w:rPr>
                <w:rFonts w:ascii="inherit" w:hAnsi="inherit" w:hint="eastAsia"/>
                <w:color w:val="212121"/>
                <w:lang/>
              </w:rPr>
            </w:rPrChange>
          </w:rPr>
          <w:t>ustomers can freely use many languages, this helps to support fo</w:t>
        </w:r>
        <w:r w:rsidRPr="00236340">
          <w:rPr>
            <w:rFonts w:ascii="Times New Roman" w:hAnsi="Times New Roman" w:cs="Times New Roman"/>
            <w:color w:val="212121"/>
            <w:sz w:val="28"/>
            <w:szCs w:val="28"/>
            <w:lang/>
          </w:rPr>
          <w:t>reigners when coming to Vietnam;</w:t>
        </w:r>
      </w:ins>
      <w:ins w:id="232" w:author="Dell" w:date="2018-10-06T09:35:00Z">
        <w:r w:rsidRPr="00351C56">
          <w:rPr>
            <w:rFonts w:ascii="Times New Roman" w:hAnsi="Times New Roman" w:cs="Times New Roman" w:hint="eastAsia"/>
            <w:color w:val="212121"/>
            <w:sz w:val="28"/>
            <w:szCs w:val="28"/>
            <w:lang/>
            <w:rPrChange w:id="233" w:author="Dell" w:date="2018-10-06T09:36:00Z">
              <w:rPr>
                <w:rFonts w:ascii="inherit" w:hAnsi="inherit" w:hint="eastAsia"/>
                <w:color w:val="212121"/>
                <w:lang/>
              </w:rPr>
            </w:rPrChange>
          </w:rPr>
          <w:t xml:space="preserve"> </w:t>
        </w:r>
      </w:ins>
      <w:ins w:id="234" w:author="Dell" w:date="2018-10-06T09:36:00Z">
        <w:r w:rsidRPr="00236340">
          <w:rPr>
            <w:rFonts w:ascii="Times New Roman" w:hAnsi="Times New Roman" w:cs="Times New Roman"/>
            <w:color w:val="212121"/>
            <w:sz w:val="28"/>
            <w:szCs w:val="28"/>
            <w:lang/>
          </w:rPr>
          <w:t>Social n</w:t>
        </w:r>
        <w:r w:rsidR="003D5D0D" w:rsidRPr="00236340">
          <w:rPr>
            <w:rFonts w:ascii="Times New Roman" w:hAnsi="Times New Roman" w:cs="Times New Roman"/>
            <w:color w:val="212121"/>
            <w:sz w:val="28"/>
            <w:szCs w:val="28"/>
            <w:lang/>
          </w:rPr>
          <w:t>etworking: unlimited Social Networking, add, edit, d</w:t>
        </w:r>
        <w:r w:rsidRPr="00351C56">
          <w:rPr>
            <w:rFonts w:ascii="Times New Roman" w:hAnsi="Times New Roman" w:cs="Times New Roman" w:hint="eastAsia"/>
            <w:color w:val="212121"/>
            <w:sz w:val="28"/>
            <w:szCs w:val="28"/>
            <w:lang/>
            <w:rPrChange w:id="235" w:author="Dell" w:date="2018-10-06T09:36:00Z">
              <w:rPr>
                <w:rFonts w:ascii="inherit" w:hAnsi="inherit" w:hint="eastAsia"/>
                <w:color w:val="212121"/>
                <w:lang/>
              </w:rPr>
            </w:rPrChange>
          </w:rPr>
          <w:t>elete social networking site</w:t>
        </w:r>
        <w:r w:rsidR="003D5D0D" w:rsidRPr="00236340">
          <w:rPr>
            <w:rFonts w:ascii="Times New Roman" w:hAnsi="Times New Roman" w:cs="Times New Roman"/>
            <w:color w:val="212121"/>
            <w:sz w:val="28"/>
            <w:szCs w:val="28"/>
            <w:lang/>
          </w:rPr>
          <w:t>s like Facebook, T</w:t>
        </w:r>
        <w:r w:rsidRPr="00351C56">
          <w:rPr>
            <w:rFonts w:ascii="Times New Roman" w:hAnsi="Times New Roman" w:cs="Times New Roman" w:hint="eastAsia"/>
            <w:color w:val="212121"/>
            <w:sz w:val="28"/>
            <w:szCs w:val="28"/>
            <w:lang/>
            <w:rPrChange w:id="236" w:author="Dell" w:date="2018-10-06T09:36:00Z">
              <w:rPr>
                <w:rFonts w:ascii="inherit" w:hAnsi="inherit" w:hint="eastAsia"/>
                <w:color w:val="212121"/>
                <w:lang/>
              </w:rPr>
            </w:rPrChange>
          </w:rPr>
          <w:t>witter, Youtube</w:t>
        </w:r>
      </w:ins>
      <w:ins w:id="237" w:author="Dell" w:date="2018-10-06T09:38:00Z">
        <w:r w:rsidR="003D5D0D">
          <w:rPr>
            <w:rFonts w:ascii="Times New Roman" w:hAnsi="Times New Roman" w:cs="Times New Roman"/>
            <w:color w:val="212121"/>
            <w:sz w:val="28"/>
            <w:szCs w:val="28"/>
            <w:lang/>
          </w:rPr>
          <w:t>, Instagram</w:t>
        </w:r>
      </w:ins>
      <w:ins w:id="238" w:author="Dell" w:date="2018-10-06T09:36:00Z">
        <w:r w:rsidRPr="00351C56">
          <w:rPr>
            <w:rFonts w:ascii="Times New Roman" w:hAnsi="Times New Roman" w:cs="Times New Roman" w:hint="eastAsia"/>
            <w:color w:val="212121"/>
            <w:sz w:val="28"/>
            <w:szCs w:val="28"/>
            <w:lang/>
            <w:rPrChange w:id="239" w:author="Dell" w:date="2018-10-06T09:36:00Z">
              <w:rPr>
                <w:rFonts w:ascii="inherit" w:hAnsi="inherit" w:hint="eastAsia"/>
                <w:color w:val="212121"/>
                <w:lang/>
              </w:rPr>
            </w:rPrChange>
          </w:rPr>
          <w:t>. Al</w:t>
        </w:r>
        <w:r w:rsidR="003D5D0D" w:rsidRPr="00236340">
          <w:rPr>
            <w:rFonts w:ascii="Times New Roman" w:hAnsi="Times New Roman" w:cs="Times New Roman"/>
            <w:color w:val="212121"/>
            <w:sz w:val="28"/>
            <w:szCs w:val="28"/>
            <w:lang/>
          </w:rPr>
          <w:t>low upload of your avatar image;</w:t>
        </w:r>
        <w:r w:rsidRPr="00351C56">
          <w:rPr>
            <w:rFonts w:ascii="Times New Roman" w:hAnsi="Times New Roman" w:cs="Times New Roman" w:hint="eastAsia"/>
            <w:color w:val="212121"/>
            <w:sz w:val="28"/>
            <w:szCs w:val="28"/>
            <w:lang/>
            <w:rPrChange w:id="240" w:author="Dell" w:date="2018-10-06T09:36:00Z">
              <w:rPr>
                <w:rFonts w:ascii="inherit" w:hAnsi="inherit" w:hint="eastAsia"/>
                <w:color w:val="212121"/>
                <w:lang/>
              </w:rPr>
            </w:rPrChange>
          </w:rPr>
          <w:t xml:space="preserve"> Dat</w:t>
        </w:r>
        <w:r w:rsidR="003D5D0D" w:rsidRPr="00236340">
          <w:rPr>
            <w:rFonts w:ascii="Times New Roman" w:hAnsi="Times New Roman" w:cs="Times New Roman"/>
            <w:color w:val="212121"/>
            <w:sz w:val="28"/>
            <w:szCs w:val="28"/>
            <w:lang/>
          </w:rPr>
          <w:t>abase Management System (CMS): c</w:t>
        </w:r>
        <w:r w:rsidRPr="00351C56">
          <w:rPr>
            <w:rFonts w:ascii="Times New Roman" w:hAnsi="Times New Roman" w:cs="Times New Roman" w:hint="eastAsia"/>
            <w:color w:val="212121"/>
            <w:sz w:val="28"/>
            <w:szCs w:val="28"/>
            <w:lang/>
            <w:rPrChange w:id="241" w:author="Dell" w:date="2018-10-06T09:36:00Z">
              <w:rPr>
                <w:rFonts w:ascii="inherit" w:hAnsi="inherit" w:hint="eastAsia"/>
                <w:color w:val="212121"/>
                <w:lang/>
              </w:rPr>
            </w:rPrChange>
          </w:rPr>
          <w:t>ontent management system allows to add,</w:t>
        </w:r>
        <w:r w:rsidR="003D5D0D" w:rsidRPr="00236340">
          <w:rPr>
            <w:rFonts w:ascii="Times New Roman" w:hAnsi="Times New Roman" w:cs="Times New Roman"/>
            <w:color w:val="212121"/>
            <w:sz w:val="28"/>
            <w:szCs w:val="28"/>
            <w:lang/>
          </w:rPr>
          <w:t xml:space="preserve"> edit and delete content easily, user-friendly interface; Management functions: m</w:t>
        </w:r>
        <w:r w:rsidRPr="00351C56">
          <w:rPr>
            <w:rFonts w:ascii="Times New Roman" w:hAnsi="Times New Roman" w:cs="Times New Roman"/>
            <w:color w:val="212121"/>
            <w:sz w:val="28"/>
            <w:szCs w:val="28"/>
            <w:lang/>
            <w:rPrChange w:id="242" w:author="Dell" w:date="2018-10-06T09:36:00Z">
              <w:rPr>
                <w:rFonts w:ascii="inherit" w:hAnsi="inherit"/>
                <w:color w:val="212121"/>
                <w:lang/>
              </w:rPr>
            </w:rPrChange>
          </w:rPr>
          <w:t>anage the entire contents of the website with intuitive interface, convenient and easy to use. The administration system allows administrators the option of adding, deleting or editing relat</w:t>
        </w:r>
        <w:r w:rsidR="003D5D0D" w:rsidRPr="00236340">
          <w:rPr>
            <w:rFonts w:ascii="Times New Roman" w:hAnsi="Times New Roman" w:cs="Times New Roman"/>
            <w:color w:val="212121"/>
            <w:sz w:val="28"/>
            <w:szCs w:val="28"/>
            <w:lang/>
          </w:rPr>
          <w:t xml:space="preserve">ed folders, articles and images; </w:t>
        </w:r>
      </w:ins>
      <w:ins w:id="243" w:author="Dell" w:date="2018-10-06T09:41:00Z">
        <w:r w:rsidR="003D5D0D" w:rsidRPr="003D5D0D">
          <w:rPr>
            <w:rFonts w:ascii="Times New Roman" w:hAnsi="Times New Roman" w:cs="Times New Roman"/>
            <w:color w:val="212121"/>
            <w:sz w:val="28"/>
            <w:szCs w:val="28"/>
            <w:shd w:val="clear" w:color="auto" w:fill="FFFFFF"/>
            <w:rPrChange w:id="244" w:author="Dell" w:date="2018-10-06T09:41:00Z">
              <w:rPr>
                <w:rFonts w:ascii="Arial" w:hAnsi="Arial" w:cs="Arial"/>
                <w:color w:val="212121"/>
                <w:shd w:val="clear" w:color="auto" w:fill="FFFFFF"/>
              </w:rPr>
            </w:rPrChange>
          </w:rPr>
          <w:t>Application has links with banks to support online payment, more convenient when dealing</w:t>
        </w:r>
        <w:r w:rsidR="003D5D0D">
          <w:rPr>
            <w:rFonts w:ascii="Times New Roman" w:hAnsi="Times New Roman" w:cs="Times New Roman"/>
            <w:color w:val="212121"/>
            <w:sz w:val="28"/>
            <w:szCs w:val="28"/>
            <w:shd w:val="clear" w:color="auto" w:fill="FFFFFF"/>
          </w:rPr>
          <w:t xml:space="preserve">. </w:t>
        </w:r>
      </w:ins>
    </w:p>
    <w:p w:rsidR="003D5D0D" w:rsidRDefault="003D5D0D">
      <w:pPr>
        <w:pStyle w:val="HTMLPreformatted"/>
        <w:shd w:val="clear" w:color="auto" w:fill="FFFFFF"/>
        <w:rPr>
          <w:ins w:id="245" w:author="Dell" w:date="2018-10-06T09:43:00Z"/>
          <w:rFonts w:ascii="Times New Roman" w:hAnsi="Times New Roman" w:cs="Times New Roman"/>
          <w:color w:val="212121"/>
          <w:sz w:val="28"/>
          <w:szCs w:val="28"/>
          <w:shd w:val="clear" w:color="auto" w:fill="FFFFFF"/>
        </w:rPr>
        <w:pPrChange w:id="246" w:author="Dell" w:date="2018-10-06T09:39: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rsidR="003D5D0D" w:rsidRPr="003D5D0D" w:rsidRDefault="003D5D0D">
      <w:pPr>
        <w:pStyle w:val="HTMLPreformatted"/>
        <w:numPr>
          <w:ilvl w:val="0"/>
          <w:numId w:val="3"/>
        </w:numPr>
        <w:shd w:val="clear" w:color="auto" w:fill="FFFFFF"/>
        <w:rPr>
          <w:ins w:id="247" w:author="Dell" w:date="2018-10-06T09:44:00Z"/>
          <w:rFonts w:ascii="Times New Roman" w:hAnsi="Times New Roman" w:cs="Times New Roman"/>
          <w:color w:val="212121"/>
          <w:sz w:val="28"/>
          <w:szCs w:val="28"/>
          <w:shd w:val="clear" w:color="auto" w:fill="FFFFFF"/>
          <w:rPrChange w:id="248" w:author="Dell" w:date="2018-10-06T09:44:00Z">
            <w:rPr>
              <w:ins w:id="249" w:author="Dell" w:date="2018-10-06T09:44:00Z"/>
              <w:rFonts w:ascii="Times New Roman" w:hAnsi="Times New Roman" w:cs="Times New Roman"/>
              <w:b/>
              <w:bCs/>
              <w:color w:val="000000"/>
              <w:sz w:val="28"/>
              <w:szCs w:val="28"/>
            </w:rPr>
          </w:rPrChange>
        </w:rPr>
        <w:pPrChange w:id="250" w:author="Dell" w:date="2018-10-06T09:44: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51" w:author="Dell" w:date="2018-10-06T09:44:00Z">
        <w:r w:rsidRPr="003D5D0D">
          <w:rPr>
            <w:rFonts w:ascii="Times New Roman" w:eastAsiaTheme="minorEastAsia" w:hAnsi="Times New Roman" w:cs="Times New Roman"/>
            <w:b/>
            <w:bCs/>
            <w:color w:val="000000"/>
            <w:sz w:val="28"/>
            <w:szCs w:val="28"/>
            <w:lang w:eastAsia="ja-JP"/>
            <w:rPrChange w:id="252" w:author="Dell" w:date="2018-10-06T09:44:00Z">
              <w:rPr>
                <w:rFonts w:ascii="Times New Roman" w:hAnsi="Times New Roman" w:cs="Times New Roman"/>
                <w:b/>
                <w:bCs/>
                <w:color w:val="000000"/>
                <w:sz w:val="24"/>
                <w:szCs w:val="24"/>
              </w:rPr>
            </w:rPrChange>
          </w:rPr>
          <w:t>Research plan and timeline</w:t>
        </w:r>
        <w:r>
          <w:rPr>
            <w:rFonts w:ascii="Times New Roman" w:eastAsiaTheme="minorEastAsia" w:hAnsi="Times New Roman" w:cs="Times New Roman"/>
            <w:b/>
            <w:bCs/>
            <w:color w:val="000000"/>
            <w:sz w:val="28"/>
            <w:szCs w:val="28"/>
            <w:lang w:eastAsia="ja-JP"/>
          </w:rPr>
          <w:t>:</w:t>
        </w:r>
      </w:ins>
    </w:p>
    <w:p w:rsidR="003D5D0D" w:rsidRDefault="003D5D0D">
      <w:pPr>
        <w:pStyle w:val="HTMLPreformatted"/>
        <w:shd w:val="clear" w:color="auto" w:fill="FFFFFF"/>
        <w:rPr>
          <w:ins w:id="253" w:author="Dell" w:date="2018-10-06T09:48:00Z"/>
          <w:rFonts w:ascii="Times New Roman" w:hAnsi="Times New Roman" w:cs="Times New Roman"/>
          <w:color w:val="212121"/>
          <w:sz w:val="28"/>
          <w:szCs w:val="28"/>
          <w:shd w:val="clear" w:color="auto" w:fill="FFFFFF"/>
        </w:rPr>
        <w:pPrChange w:id="254" w:author="Dell" w:date="2018-10-06T09:4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55" w:author="Dell" w:date="2018-10-06T09:47:00Z">
        <w:r>
          <w:br/>
        </w:r>
        <w:r w:rsidRPr="003D5D0D">
          <w:rPr>
            <w:rFonts w:ascii="Times New Roman" w:hAnsi="Times New Roman" w:cs="Times New Roman"/>
            <w:color w:val="212121"/>
            <w:sz w:val="28"/>
            <w:szCs w:val="28"/>
            <w:shd w:val="clear" w:color="auto" w:fill="FFFFFF"/>
            <w:rPrChange w:id="256" w:author="Dell" w:date="2018-10-06T09:47:00Z">
              <w:rPr>
                <w:rFonts w:ascii="Arial" w:hAnsi="Arial" w:cs="Arial"/>
                <w:color w:val="212121"/>
                <w:shd w:val="clear" w:color="auto" w:fill="FFFFFF"/>
              </w:rPr>
            </w:rPrChange>
          </w:rPr>
          <w:t>The creation of such an application is based on the actual needs and desires of the user as well as with the restaurant business. With data from the internet and data provided by the user. I hope this application will be completed within 5 months including the design data collection time</w:t>
        </w:r>
      </w:ins>
      <w:ins w:id="257" w:author="Dell" w:date="2018-10-06T09:48:00Z">
        <w:r w:rsidR="001B58E0">
          <w:rPr>
            <w:rFonts w:ascii="Times New Roman" w:hAnsi="Times New Roman" w:cs="Times New Roman"/>
            <w:color w:val="212121"/>
            <w:sz w:val="28"/>
            <w:szCs w:val="28"/>
            <w:shd w:val="clear" w:color="auto" w:fill="FFFFFF"/>
          </w:rPr>
          <w:t>(</w:t>
        </w:r>
        <w:r w:rsidR="001B58E0" w:rsidRPr="001B58E0">
          <w:rPr>
            <w:rFonts w:ascii="Times New Roman" w:hAnsi="Times New Roman" w:cs="Times New Roman" w:hint="eastAsia"/>
            <w:color w:val="212121"/>
            <w:sz w:val="28"/>
            <w:szCs w:val="28"/>
            <w:lang/>
            <w:rPrChange w:id="258" w:author="Dell" w:date="2018-10-06T09:48:00Z">
              <w:rPr>
                <w:rFonts w:ascii="inherit" w:hAnsi="inherit" w:hint="eastAsia"/>
                <w:color w:val="212121"/>
                <w:lang/>
              </w:rPr>
            </w:rPrChange>
          </w:rPr>
          <w:t>and collect data from users during the operation</w:t>
        </w:r>
        <w:r w:rsidR="001B58E0">
          <w:rPr>
            <w:rFonts w:ascii="Times New Roman" w:hAnsi="Times New Roman" w:cs="Times New Roman"/>
            <w:color w:val="212121"/>
            <w:sz w:val="28"/>
            <w:szCs w:val="28"/>
            <w:shd w:val="clear" w:color="auto" w:fill="FFFFFF"/>
          </w:rPr>
          <w:t>)</w:t>
        </w:r>
      </w:ins>
      <w:ins w:id="259" w:author="Dell" w:date="2018-10-06T09:47:00Z">
        <w:r w:rsidRPr="003D5D0D">
          <w:rPr>
            <w:rFonts w:ascii="Times New Roman" w:hAnsi="Times New Roman" w:cs="Times New Roman"/>
            <w:color w:val="212121"/>
            <w:sz w:val="28"/>
            <w:szCs w:val="28"/>
            <w:shd w:val="clear" w:color="auto" w:fill="FFFFFF"/>
            <w:rPrChange w:id="260" w:author="Dell" w:date="2018-10-06T09:47:00Z">
              <w:rPr>
                <w:rFonts w:ascii="Arial" w:hAnsi="Arial" w:cs="Arial"/>
                <w:color w:val="212121"/>
                <w:shd w:val="clear" w:color="auto" w:fill="FFFFFF"/>
              </w:rPr>
            </w:rPrChange>
          </w:rPr>
          <w:t xml:space="preserve"> and the development of functionalities and links with relevant agencies.</w:t>
        </w:r>
      </w:ins>
    </w:p>
    <w:p w:rsidR="001B58E0" w:rsidRDefault="001B58E0">
      <w:pPr>
        <w:pStyle w:val="HTMLPreformatted"/>
        <w:shd w:val="clear" w:color="auto" w:fill="FFFFFF"/>
        <w:rPr>
          <w:ins w:id="261" w:author="Dell" w:date="2018-10-06T09:48:00Z"/>
          <w:rFonts w:ascii="Times New Roman" w:hAnsi="Times New Roman" w:cs="Times New Roman"/>
          <w:color w:val="212121"/>
          <w:sz w:val="28"/>
          <w:szCs w:val="28"/>
          <w:shd w:val="clear" w:color="auto" w:fill="FFFFFF"/>
        </w:rPr>
        <w:pPrChange w:id="262" w:author="Dell" w:date="2018-10-06T09:4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rsidR="001B58E0" w:rsidRPr="001B58E0" w:rsidRDefault="001B58E0">
      <w:pPr>
        <w:pStyle w:val="HTMLPreformatted"/>
        <w:shd w:val="clear" w:color="auto" w:fill="FFFFFF"/>
        <w:rPr>
          <w:ins w:id="263" w:author="Dell" w:date="2018-10-06T09:41:00Z"/>
          <w:rFonts w:ascii="inherit" w:hAnsi="inherit"/>
          <w:color w:val="212121"/>
          <w:rPrChange w:id="264" w:author="Dell" w:date="2018-10-06T09:48:00Z">
            <w:rPr>
              <w:ins w:id="265" w:author="Dell" w:date="2018-10-06T09:41:00Z"/>
              <w:rFonts w:ascii="Times New Roman" w:hAnsi="Times New Roman" w:cs="Times New Roman"/>
              <w:color w:val="212121"/>
              <w:sz w:val="28"/>
              <w:szCs w:val="28"/>
              <w:shd w:val="clear" w:color="auto" w:fill="FFFFFF"/>
            </w:rPr>
          </w:rPrChange>
        </w:rPr>
        <w:pPrChange w:id="266" w:author="Dell" w:date="2018-10-06T09:48: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rsidR="00463426" w:rsidRDefault="00463426">
      <w:pPr>
        <w:pStyle w:val="HTMLPreformatted"/>
        <w:numPr>
          <w:ilvl w:val="0"/>
          <w:numId w:val="3"/>
        </w:numPr>
        <w:shd w:val="clear" w:color="auto" w:fill="FFFFFF"/>
        <w:rPr>
          <w:ins w:id="267" w:author="Dell" w:date="2018-10-06T09:50:00Z"/>
          <w:rFonts w:ascii="Times New Roman" w:hAnsi="Times New Roman" w:cs="Times New Roman"/>
          <w:b/>
          <w:bCs/>
          <w:color w:val="000000"/>
          <w:sz w:val="28"/>
          <w:szCs w:val="28"/>
        </w:rPr>
        <w:pPrChange w:id="268" w:author="Dell" w:date="2018-10-06T09:50: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69" w:author="Dell" w:date="2018-10-06T09:49:00Z">
        <w:r w:rsidRPr="00463426">
          <w:rPr>
            <w:rFonts w:ascii="Times New Roman" w:eastAsiaTheme="minorEastAsia" w:hAnsi="Times New Roman" w:cs="Times New Roman"/>
            <w:b/>
            <w:bCs/>
            <w:color w:val="000000"/>
            <w:sz w:val="28"/>
            <w:szCs w:val="28"/>
            <w:lang w:eastAsia="ja-JP"/>
            <w:rPrChange w:id="270" w:author="Dell" w:date="2018-10-06T09:49:00Z">
              <w:rPr>
                <w:rFonts w:ascii="Times New Roman" w:hAnsi="Times New Roman" w:cs="Times New Roman"/>
                <w:b/>
                <w:bCs/>
                <w:color w:val="000000"/>
                <w:sz w:val="24"/>
                <w:szCs w:val="24"/>
              </w:rPr>
            </w:rPrChange>
          </w:rPr>
          <w:t>Project abstract</w:t>
        </w:r>
      </w:ins>
      <w:ins w:id="271" w:author="Dell" w:date="2018-10-06T09:50:00Z">
        <w:r>
          <w:rPr>
            <w:rFonts w:ascii="Times New Roman" w:eastAsiaTheme="minorEastAsia" w:hAnsi="Times New Roman" w:cs="Times New Roman"/>
            <w:b/>
            <w:bCs/>
            <w:color w:val="000000"/>
            <w:sz w:val="28"/>
            <w:szCs w:val="28"/>
            <w:lang w:eastAsia="ja-JP"/>
          </w:rPr>
          <w:t>:</w:t>
        </w:r>
      </w:ins>
    </w:p>
    <w:p w:rsidR="00463426" w:rsidRPr="00463426" w:rsidRDefault="00463426">
      <w:pPr>
        <w:pStyle w:val="HTMLPreformatted"/>
        <w:shd w:val="clear" w:color="auto" w:fill="FFFFFF"/>
        <w:rPr>
          <w:ins w:id="272" w:author="Dell" w:date="2018-10-06T09:36:00Z"/>
          <w:rFonts w:ascii="Times New Roman" w:eastAsiaTheme="minorEastAsia" w:hAnsi="Times New Roman" w:cs="Times New Roman"/>
          <w:b/>
          <w:bCs/>
          <w:color w:val="000000"/>
          <w:sz w:val="28"/>
          <w:szCs w:val="28"/>
          <w:lang w:eastAsia="ja-JP"/>
          <w:rPrChange w:id="273" w:author="Dell" w:date="2018-10-06T09:54:00Z">
            <w:rPr>
              <w:ins w:id="274" w:author="Dell" w:date="2018-10-06T09:36:00Z"/>
              <w:rFonts w:ascii="inherit" w:eastAsia="Times New Roman" w:hAnsi="inherit" w:cs="Courier New"/>
              <w:color w:val="212121"/>
              <w:sz w:val="20"/>
              <w:szCs w:val="20"/>
              <w:lang w:eastAsia="en-US"/>
            </w:rPr>
          </w:rPrChange>
        </w:rPr>
        <w:pPrChange w:id="275" w:author="Dell" w:date="2018-10-06T09:54: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76" w:author="Dell" w:date="2018-10-06T09:54:00Z">
        <w:r w:rsidRPr="00463426">
          <w:rPr>
            <w:rFonts w:ascii="Times New Roman" w:hAnsi="Times New Roman" w:cs="Times New Roman"/>
            <w:sz w:val="28"/>
            <w:szCs w:val="28"/>
            <w:rPrChange w:id="277" w:author="Dell" w:date="2018-10-06T09:54:00Z">
              <w:rPr/>
            </w:rPrChange>
          </w:rPr>
          <w:br/>
        </w:r>
        <w:r w:rsidRPr="00463426">
          <w:rPr>
            <w:rFonts w:ascii="Times New Roman" w:hAnsi="Times New Roman" w:cs="Times New Roman"/>
            <w:color w:val="212121"/>
            <w:sz w:val="28"/>
            <w:szCs w:val="28"/>
            <w:shd w:val="clear" w:color="auto" w:fill="FFFFFF"/>
            <w:rPrChange w:id="278" w:author="Dell" w:date="2018-10-06T09:54:00Z">
              <w:rPr>
                <w:rFonts w:ascii="Arial" w:hAnsi="Arial" w:cs="Arial"/>
                <w:color w:val="212121"/>
                <w:shd w:val="clear" w:color="auto" w:fill="FFFFFF"/>
              </w:rPr>
            </w:rPrChange>
          </w:rPr>
          <w:t>Brief description of the project, the desire to achieve: building applications that integrate many functions, search, discovery, sharing information of the restaurant. Helping users meet their needs, helping other customers discover new places, exchanges between people with similar interests, helping restaurants increase sales</w:t>
        </w:r>
        <w:r>
          <w:rPr>
            <w:rFonts w:ascii="Times New Roman" w:hAnsi="Times New Roman" w:cs="Times New Roman"/>
            <w:color w:val="212121"/>
            <w:sz w:val="28"/>
            <w:szCs w:val="28"/>
            <w:shd w:val="clear" w:color="auto" w:fill="FFFFFF"/>
          </w:rPr>
          <w:t xml:space="preserve">. </w:t>
        </w:r>
      </w:ins>
    </w:p>
    <w:p w:rsidR="00351C56" w:rsidRPr="00351C56" w:rsidRDefault="00351C56" w:rsidP="00351C56">
      <w:pPr>
        <w:pStyle w:val="HTMLPreformatted"/>
        <w:shd w:val="clear" w:color="auto" w:fill="FFFFFF"/>
        <w:rPr>
          <w:ins w:id="279" w:author="Dell" w:date="2018-10-06T09:34:00Z"/>
          <w:rFonts w:ascii="inherit" w:hAnsi="inherit"/>
          <w:color w:val="212121"/>
        </w:rPr>
      </w:pPr>
    </w:p>
    <w:p w:rsidR="00351C56" w:rsidRPr="00351C56" w:rsidRDefault="00351C56" w:rsidP="00351C56">
      <w:pPr>
        <w:pStyle w:val="HTMLPreformatted"/>
        <w:shd w:val="clear" w:color="auto" w:fill="FFFFFF"/>
        <w:rPr>
          <w:ins w:id="280" w:author="Dell" w:date="2018-10-06T09:32:00Z"/>
          <w:rFonts w:ascii="Times New Roman" w:hAnsi="Times New Roman" w:cs="Times New Roman"/>
          <w:color w:val="212121"/>
          <w:sz w:val="28"/>
          <w:szCs w:val="28"/>
          <w:rPrChange w:id="281" w:author="Dell" w:date="2018-10-06T09:32:00Z">
            <w:rPr>
              <w:ins w:id="282" w:author="Dell" w:date="2018-10-06T09:32:00Z"/>
              <w:rFonts w:ascii="inherit" w:hAnsi="inherit"/>
              <w:color w:val="212121"/>
            </w:rPr>
          </w:rPrChange>
        </w:rPr>
      </w:pPr>
    </w:p>
    <w:p w:rsidR="007C0E4B" w:rsidRPr="00351C56" w:rsidRDefault="007C0E4B">
      <w:pPr>
        <w:tabs>
          <w:tab w:val="left" w:pos="1177"/>
        </w:tabs>
        <w:rPr>
          <w:rFonts w:ascii="Times New Roman" w:hAnsi="Times New Roman" w:cs="Times New Roman"/>
          <w:sz w:val="28"/>
          <w:szCs w:val="28"/>
        </w:rPr>
        <w:pPrChange w:id="283" w:author="Dell" w:date="2018-10-06T09:31:00Z">
          <w:pPr/>
        </w:pPrChange>
      </w:pPr>
    </w:p>
    <w:sectPr w:rsidR="007C0E4B" w:rsidRPr="0035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91AB6"/>
    <w:multiLevelType w:val="hybridMultilevel"/>
    <w:tmpl w:val="7638B5AA"/>
    <w:lvl w:ilvl="0" w:tplc="C62617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D712B"/>
    <w:multiLevelType w:val="hybridMultilevel"/>
    <w:tmpl w:val="028880C2"/>
    <w:lvl w:ilvl="0" w:tplc="DEDC5D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1F1FEA"/>
    <w:multiLevelType w:val="hybridMultilevel"/>
    <w:tmpl w:val="942A8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0B5"/>
    <w:rsid w:val="00083D6A"/>
    <w:rsid w:val="000F2D84"/>
    <w:rsid w:val="00120385"/>
    <w:rsid w:val="001B331C"/>
    <w:rsid w:val="001B58E0"/>
    <w:rsid w:val="001D1B81"/>
    <w:rsid w:val="00236340"/>
    <w:rsid w:val="002C27C8"/>
    <w:rsid w:val="002D60B5"/>
    <w:rsid w:val="002F6C4A"/>
    <w:rsid w:val="003233E4"/>
    <w:rsid w:val="00323D0C"/>
    <w:rsid w:val="00351C56"/>
    <w:rsid w:val="003D5D0D"/>
    <w:rsid w:val="00417478"/>
    <w:rsid w:val="00463426"/>
    <w:rsid w:val="005F64F4"/>
    <w:rsid w:val="00753F6D"/>
    <w:rsid w:val="00781EBA"/>
    <w:rsid w:val="00787F2A"/>
    <w:rsid w:val="007B60B3"/>
    <w:rsid w:val="007C0E4B"/>
    <w:rsid w:val="00884C82"/>
    <w:rsid w:val="008A491A"/>
    <w:rsid w:val="008E4CC0"/>
    <w:rsid w:val="00985569"/>
    <w:rsid w:val="00AD74DD"/>
    <w:rsid w:val="00BE50DB"/>
    <w:rsid w:val="00BF31EB"/>
    <w:rsid w:val="00C05769"/>
    <w:rsid w:val="00CB355A"/>
    <w:rsid w:val="00D84FA4"/>
    <w:rsid w:val="00DC2759"/>
    <w:rsid w:val="00E043A9"/>
    <w:rsid w:val="00E91CE0"/>
    <w:rsid w:val="00FB4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0C"/>
    <w:pPr>
      <w:ind w:left="720"/>
      <w:contextualSpacing/>
    </w:pPr>
  </w:style>
  <w:style w:type="paragraph" w:styleId="HTMLPreformatted">
    <w:name w:val="HTML Preformatted"/>
    <w:basedOn w:val="Normal"/>
    <w:link w:val="HTMLPreformattedChar"/>
    <w:uiPriority w:val="99"/>
    <w:unhideWhenUsed/>
    <w:rsid w:val="00DC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C2759"/>
    <w:rPr>
      <w:rFonts w:ascii="Courier New" w:eastAsia="Times New Roman" w:hAnsi="Courier New" w:cs="Courier New"/>
      <w:sz w:val="20"/>
      <w:szCs w:val="20"/>
      <w:lang w:eastAsia="en-US"/>
    </w:rPr>
  </w:style>
  <w:style w:type="character" w:customStyle="1" w:styleId="fontstyle01">
    <w:name w:val="fontstyle01"/>
    <w:basedOn w:val="DefaultParagraphFont"/>
    <w:rsid w:val="00787F2A"/>
    <w:rPr>
      <w:rFonts w:ascii="Times New Roman" w:hAnsi="Times New Roman" w:cs="Times New Roman" w:hint="default"/>
      <w:b/>
      <w:bCs/>
      <w:i w:val="0"/>
      <w:iCs w:val="0"/>
      <w:color w:val="000000"/>
      <w:sz w:val="24"/>
      <w:szCs w:val="24"/>
    </w:rPr>
  </w:style>
  <w:style w:type="paragraph" w:styleId="BalloonText">
    <w:name w:val="Balloon Text"/>
    <w:basedOn w:val="Normal"/>
    <w:link w:val="BalloonTextChar"/>
    <w:uiPriority w:val="99"/>
    <w:semiHidden/>
    <w:unhideWhenUsed/>
    <w:rsid w:val="00236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3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D0C"/>
    <w:pPr>
      <w:ind w:left="720"/>
      <w:contextualSpacing/>
    </w:pPr>
  </w:style>
  <w:style w:type="paragraph" w:styleId="HTMLPreformatted">
    <w:name w:val="HTML Preformatted"/>
    <w:basedOn w:val="Normal"/>
    <w:link w:val="HTMLPreformattedChar"/>
    <w:uiPriority w:val="99"/>
    <w:unhideWhenUsed/>
    <w:rsid w:val="00DC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C2759"/>
    <w:rPr>
      <w:rFonts w:ascii="Courier New" w:eastAsia="Times New Roman" w:hAnsi="Courier New" w:cs="Courier New"/>
      <w:sz w:val="20"/>
      <w:szCs w:val="20"/>
      <w:lang w:eastAsia="en-US"/>
    </w:rPr>
  </w:style>
  <w:style w:type="character" w:customStyle="1" w:styleId="fontstyle01">
    <w:name w:val="fontstyle01"/>
    <w:basedOn w:val="DefaultParagraphFont"/>
    <w:rsid w:val="00787F2A"/>
    <w:rPr>
      <w:rFonts w:ascii="Times New Roman" w:hAnsi="Times New Roman" w:cs="Times New Roman" w:hint="default"/>
      <w:b/>
      <w:bCs/>
      <w:i w:val="0"/>
      <w:iCs w:val="0"/>
      <w:color w:val="000000"/>
      <w:sz w:val="24"/>
      <w:szCs w:val="24"/>
    </w:rPr>
  </w:style>
  <w:style w:type="paragraph" w:styleId="BalloonText">
    <w:name w:val="Balloon Text"/>
    <w:basedOn w:val="Normal"/>
    <w:link w:val="BalloonTextChar"/>
    <w:uiPriority w:val="99"/>
    <w:semiHidden/>
    <w:unhideWhenUsed/>
    <w:rsid w:val="00236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1713">
      <w:bodyDiv w:val="1"/>
      <w:marLeft w:val="0"/>
      <w:marRight w:val="0"/>
      <w:marTop w:val="0"/>
      <w:marBottom w:val="0"/>
      <w:divBdr>
        <w:top w:val="none" w:sz="0" w:space="0" w:color="auto"/>
        <w:left w:val="none" w:sz="0" w:space="0" w:color="auto"/>
        <w:bottom w:val="none" w:sz="0" w:space="0" w:color="auto"/>
        <w:right w:val="none" w:sz="0" w:space="0" w:color="auto"/>
      </w:divBdr>
    </w:div>
    <w:div w:id="241571239">
      <w:bodyDiv w:val="1"/>
      <w:marLeft w:val="0"/>
      <w:marRight w:val="0"/>
      <w:marTop w:val="0"/>
      <w:marBottom w:val="0"/>
      <w:divBdr>
        <w:top w:val="none" w:sz="0" w:space="0" w:color="auto"/>
        <w:left w:val="none" w:sz="0" w:space="0" w:color="auto"/>
        <w:bottom w:val="none" w:sz="0" w:space="0" w:color="auto"/>
        <w:right w:val="none" w:sz="0" w:space="0" w:color="auto"/>
      </w:divBdr>
    </w:div>
    <w:div w:id="830288841">
      <w:bodyDiv w:val="1"/>
      <w:marLeft w:val="0"/>
      <w:marRight w:val="0"/>
      <w:marTop w:val="0"/>
      <w:marBottom w:val="0"/>
      <w:divBdr>
        <w:top w:val="none" w:sz="0" w:space="0" w:color="auto"/>
        <w:left w:val="none" w:sz="0" w:space="0" w:color="auto"/>
        <w:bottom w:val="none" w:sz="0" w:space="0" w:color="auto"/>
        <w:right w:val="none" w:sz="0" w:space="0" w:color="auto"/>
      </w:divBdr>
    </w:div>
    <w:div w:id="884292896">
      <w:bodyDiv w:val="1"/>
      <w:marLeft w:val="0"/>
      <w:marRight w:val="0"/>
      <w:marTop w:val="0"/>
      <w:marBottom w:val="0"/>
      <w:divBdr>
        <w:top w:val="none" w:sz="0" w:space="0" w:color="auto"/>
        <w:left w:val="none" w:sz="0" w:space="0" w:color="auto"/>
        <w:bottom w:val="none" w:sz="0" w:space="0" w:color="auto"/>
        <w:right w:val="none" w:sz="0" w:space="0" w:color="auto"/>
      </w:divBdr>
    </w:div>
    <w:div w:id="1010831813">
      <w:bodyDiv w:val="1"/>
      <w:marLeft w:val="0"/>
      <w:marRight w:val="0"/>
      <w:marTop w:val="0"/>
      <w:marBottom w:val="0"/>
      <w:divBdr>
        <w:top w:val="none" w:sz="0" w:space="0" w:color="auto"/>
        <w:left w:val="none" w:sz="0" w:space="0" w:color="auto"/>
        <w:bottom w:val="none" w:sz="0" w:space="0" w:color="auto"/>
        <w:right w:val="none" w:sz="0" w:space="0" w:color="auto"/>
      </w:divBdr>
    </w:div>
    <w:div w:id="1026443480">
      <w:bodyDiv w:val="1"/>
      <w:marLeft w:val="0"/>
      <w:marRight w:val="0"/>
      <w:marTop w:val="0"/>
      <w:marBottom w:val="0"/>
      <w:divBdr>
        <w:top w:val="none" w:sz="0" w:space="0" w:color="auto"/>
        <w:left w:val="none" w:sz="0" w:space="0" w:color="auto"/>
        <w:bottom w:val="none" w:sz="0" w:space="0" w:color="auto"/>
        <w:right w:val="none" w:sz="0" w:space="0" w:color="auto"/>
      </w:divBdr>
    </w:div>
    <w:div w:id="1222251300">
      <w:bodyDiv w:val="1"/>
      <w:marLeft w:val="0"/>
      <w:marRight w:val="0"/>
      <w:marTop w:val="0"/>
      <w:marBottom w:val="0"/>
      <w:divBdr>
        <w:top w:val="none" w:sz="0" w:space="0" w:color="auto"/>
        <w:left w:val="none" w:sz="0" w:space="0" w:color="auto"/>
        <w:bottom w:val="none" w:sz="0" w:space="0" w:color="auto"/>
        <w:right w:val="none" w:sz="0" w:space="0" w:color="auto"/>
      </w:divBdr>
    </w:div>
    <w:div w:id="1914662045">
      <w:bodyDiv w:val="1"/>
      <w:marLeft w:val="0"/>
      <w:marRight w:val="0"/>
      <w:marTop w:val="0"/>
      <w:marBottom w:val="0"/>
      <w:divBdr>
        <w:top w:val="none" w:sz="0" w:space="0" w:color="auto"/>
        <w:left w:val="none" w:sz="0" w:space="0" w:color="auto"/>
        <w:bottom w:val="none" w:sz="0" w:space="0" w:color="auto"/>
        <w:right w:val="none" w:sz="0" w:space="0" w:color="auto"/>
      </w:divBdr>
    </w:div>
    <w:div w:id="209046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BC3F9-5396-4C4A-886B-35EBB7FDC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2018-10-01T02:56:00Z</dcterms:created>
  <dcterms:modified xsi:type="dcterms:W3CDTF">2018-10-06T16:50:00Z</dcterms:modified>
</cp:coreProperties>
</file>